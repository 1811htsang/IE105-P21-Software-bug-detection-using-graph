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footer5.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footer8.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rFonts w:ascii="Times New Roman" w:hAnsi="Times New Roman" w:cs="Times New Roman"/>
          <w:b/>
          <w:sz w:val="30"/>
          <w:rPrChange w:id="0" w:author="Thanh Sang Huỳnh" w:date="2025-05-15T20:04:39Z">
            <w:rPr>
              <w:sz w:val="30"/>
              <w:b/>
            </w:rPr>
          </w:rPrChange>
        </w:rPr>
        <w:t>ĐẠI HỌC QUỐC GIA TP. HỒ CHÍ MINH</w:t>
      </w:r>
    </w:p>
    <w:p>
      <w:pPr>
        <w:pStyle w:val="Normal"/>
        <w:spacing w:before="60" w:after="60"/>
        <w:jc w:val="center"/>
        <w:rPr>
          <w:rFonts w:ascii="Times New Roman" w:hAnsi="Times New Roman"/>
        </w:rPr>
      </w:pPr>
      <w:r>
        <w:rPr>
          <w:rFonts w:cs="Times New Roman" w:ascii="Times New Roman" w:hAnsi="Times New Roman"/>
          <w:rFonts w:ascii="Times New Roman" w:hAnsi="Times New Roman" w:cs="Times New Roman"/>
          <w:b/>
          <w:sz w:val="32"/>
          <w:szCs w:val="32"/>
          <w:rPrChange w:id="0" w:author="Thanh Sang Huỳnh" w:date="2025-05-15T20:04:39Z">
            <w:rPr>
              <w:sz w:val="32"/>
              <w:b/>
              <w:szCs w:val="32"/>
            </w:rPr>
          </w:rPrChange>
        </w:rPr>
        <w:t>TRƯỜNG ĐẠI HỌC CÔNG NGHỆ THÔNG TIN</w:t>
      </w:r>
    </w:p>
    <w:p>
      <w:pPr>
        <w:pStyle w:val="Normal"/>
        <w:tabs>
          <w:tab w:val="clear" w:pos="720"/>
          <w:tab w:val="center" w:pos="4568" w:leader="none"/>
          <w:tab w:val="left" w:pos="6120" w:leader="none"/>
        </w:tabs>
        <w:jc w:val="center"/>
        <w:rPr>
          <w:rFonts w:ascii="Times New Roman" w:hAnsi="Times New Roman"/>
        </w:rPr>
      </w:pPr>
      <w:r>
        <w:rPr>
          <w:rFonts w:cs="Cambria" w:ascii="Times New Roman" w:hAnsi="Times New Roman" w:cstheme="majorHAnsi"/>
          <w:rFonts w:ascii="Cambria" w:hAnsi="Cambria" w:cs="Cambria" w:cstheme="majorHAnsi"/>
          <w:b/>
          <w:sz w:val="32"/>
          <w:szCs w:val="32"/>
          <w:rPrChange w:id="0" w:author="Thanh Sang Huỳnh" w:date="2025-05-15T20:04:39Z">
            <w:rPr>
              <w:sz w:val="32"/>
              <w:b/>
              <w:szCs w:val="32"/>
            </w:rPr>
          </w:rPrChange>
        </w:rPr>
        <w:tab/>
      </w:r>
      <w:r>
        <w:rPr>
          <w:rFonts w:cs="Times New Roman" w:ascii="Times New Roman" w:hAnsi="Times New Roman"/>
          <w:rFonts w:ascii="Times New Roman" w:hAnsi="Times New Roman" w:cs="Times New Roman"/>
          <w:b/>
          <w:sz w:val="32"/>
          <w:szCs w:val="32"/>
          <w:rPrChange w:id="0" w:author="Thanh Sang Huỳnh" w:date="2025-05-15T20:04:39Z">
            <w:rPr>
              <w:sz w:val="32"/>
              <w:b/>
              <w:szCs w:val="32"/>
            </w:rPr>
          </w:rPrChange>
        </w:rPr>
        <w:t>KHO</w:t>
      </w:r>
      <w:ins w:id="4" w:author="Thanh Sang Huỳnh" w:date="2025-05-15T19:59:35Z">
        <w:r>
          <w:rPr>
            <w:rFonts w:cs="Times New Roman" w:ascii="Times New Roman" w:hAnsi="Times New Roman"/>
            <w:b/>
            <w:sz w:val="32"/>
            <w:szCs w:val="32"/>
          </w:rPr>
          <w:t>A KHOA HỌC VÀ KỸ THUẬT THÔNG TIN</w:t>
        </w:r>
      </w:ins>
      <w:del w:id="5" w:author="Thanh Sang Huỳnh" w:date="2025-05-15T19:59:32Z">
        <w:r>
          <w:rPr>
            <w:rFonts w:cs="Times New Roman" w:ascii="Times New Roman" w:hAnsi="Times New Roman"/>
            <w:b/>
            <w:sz w:val="32"/>
            <w:szCs w:val="32"/>
          </w:rPr>
          <w:delText>A………..</w:delText>
        </w:r>
      </w:del>
      <w:r>
        <w:rPr>
          <w:rFonts w:cs="Times New Roman" w:ascii="Times New Roman" w:hAnsi="Times New Roman"/>
          <w:b/>
          <w:sz w:val="32"/>
          <w:szCs w:val="32"/>
          <w:rPrChange w:id="0" w:author="Thanh Sang Huỳnh" w:date="2025-05-15T20:04:39Z"/>
        </w:rPr>
        <w:tab/>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sz w:val="28"/>
        </w:rPr>
      </w:pPr>
      <w:r>
        <w:rPr>
          <w:rFonts w:cs="Times New Roman" w:ascii="Times New Roman" w:hAnsi="Times New Roman"/>
          <w:b/>
          <w:sz w:val="28"/>
        </w:rPr>
      </w:r>
    </w:p>
    <w:p>
      <w:pPr>
        <w:pStyle w:val="Normal"/>
        <w:jc w:val="center"/>
        <w:rPr>
          <w:rFonts w:ascii="Times New Roman" w:hAnsi="Times New Roman"/>
          <w:ins w:id="9" w:author="Thanh Sang Huỳnh" w:date="2025-05-15T19:59:58Z"/>
        </w:rPr>
      </w:pPr>
      <w:del w:id="7" w:author="Thanh Sang Huỳnh" w:date="2025-05-15T20:00:07Z">
        <w:r>
          <w:rPr>
            <w:rFonts w:cs="Times New Roman" w:ascii="Times New Roman" w:hAnsi="Times New Roman"/>
            <w:b/>
            <w:sz w:val="28"/>
          </w:rPr>
          <w:delText>&lt;TÊN SINH</w:delText>
        </w:r>
      </w:del>
      <w:ins w:id="8" w:author="Thanh Sang Huỳnh" w:date="2025-05-15T19:59:58Z">
        <w:r>
          <w:rPr>
            <w:rFonts w:cs="Times New Roman" w:ascii="Times New Roman" w:hAnsi="Times New Roman"/>
            <w:b/>
            <w:sz w:val="28"/>
          </w:rPr>
          <w:t>HUỲNH THANH SANG</w:t>
        </w:r>
      </w:ins>
    </w:p>
    <w:p>
      <w:pPr>
        <w:pStyle w:val="Normal"/>
        <w:widowControl/>
        <w:bidi w:val="0"/>
        <w:spacing w:lineRule="auto" w:line="360" w:before="0" w:after="120"/>
        <w:jc w:val="center"/>
        <w:rPr>
          <w:rFonts w:ascii="Times New Roman" w:hAnsi="Times New Roman"/>
          <w:del w:id="12" w:author="Thanh Sang Huỳnh" w:date="2025-05-15T19:59:51Z"/>
        </w:rPr>
      </w:pPr>
      <w:del w:id="10" w:author="Thanh Sang Huỳnh" w:date="2025-05-15T19:59:51Z">
        <w:r>
          <w:rPr>
            <w:rFonts w:cs="Times New Roman" w:ascii="Times New Roman" w:hAnsi="Times New Roman"/>
            <w:b/>
            <w:sz w:val="28"/>
          </w:rPr>
          <w:delText xml:space="preserve"> </w:delText>
        </w:r>
      </w:del>
      <w:del w:id="11" w:author="Thanh Sang Huỳnh" w:date="2025-05-15T19:59:51Z">
        <w:r>
          <w:rPr>
            <w:rFonts w:cs="Times New Roman" w:ascii="Times New Roman" w:hAnsi="Times New Roman"/>
            <w:b/>
            <w:sz w:val="28"/>
          </w:rPr>
          <w:delText>VIÊN&gt;</w:delText>
        </w:r>
      </w:del>
    </w:p>
    <w:p>
      <w:pPr>
        <w:pStyle w:val="Normal"/>
        <w:widowControl/>
        <w:bidi w:val="0"/>
        <w:spacing w:lineRule="auto" w:line="360" w:before="0" w:after="120"/>
        <w:jc w:val="center"/>
        <w:rPr>
          <w:rFonts w:ascii="Times New Roman" w:hAnsi="Times New Roman" w:cs="Times New Roman"/>
          <w:b/>
          <w:bCs/>
          <w:sz w:val="28"/>
          <w:ins w:id="14" w:author="Thanh Sang Huỳnh" w:date="2025-05-15T20:00:22Z"/>
        </w:rPr>
      </w:pPr>
      <w:ins w:id="13" w:author="Thanh Sang Huỳnh" w:date="2025-05-15T20:00:22Z">
        <w:r>
          <w:rPr>
            <w:rFonts w:cs="Times New Roman" w:ascii="Times New Roman" w:hAnsi="Times New Roman"/>
            <w:b/>
            <w:bCs/>
            <w:sz w:val="28"/>
          </w:rPr>
          <w:t>LÊ VŨ KHÁNH THẢO</w:t>
        </w:r>
      </w:ins>
    </w:p>
    <w:p>
      <w:pPr>
        <w:pStyle w:val="Normal"/>
        <w:jc w:val="center"/>
        <w:rPr>
          <w:rFonts w:ascii="Times New Roman" w:hAnsi="Times New Roman" w:cs="Times New Roman"/>
          <w:b/>
          <w:sz w:val="28"/>
          <w:del w:id="16" w:author="Thanh Sang Huỳnh" w:date="2025-05-15T20:00:26Z"/>
        </w:rPr>
      </w:pPr>
      <w:del w:id="15" w:author="Thanh Sang Huỳnh" w:date="2025-05-15T20:00:26Z">
        <w:r>
          <w:rPr>
            <w:rFonts w:cs="Times New Roman" w:ascii="Times New Roman" w:hAnsi="Times New Roman"/>
            <w:b/>
            <w:sz w:val="28"/>
          </w:rPr>
        </w:r>
      </w:del>
    </w:p>
    <w:p>
      <w:pPr>
        <w:pStyle w:val="Normal"/>
        <w:jc w:val="center"/>
        <w:rPr>
          <w:rFonts w:ascii="Times New Roman" w:hAnsi="Times New Roman" w:cs="Times New Roman"/>
          <w:b/>
          <w:sz w:val="28"/>
        </w:rPr>
      </w:pPr>
      <w:ins w:id="17" w:author="Thanh Sang Huỳnh" w:date="2025-05-15T20:00:34Z">
        <w:r>
          <w:rPr>
            <w:rFonts w:cs="Times New Roman" w:ascii="Times New Roman" w:hAnsi="Times New Roman"/>
            <w:b/>
            <w:sz w:val="28"/>
          </w:rPr>
          <w:t>NGUYỄN ĐÌNH HUY</w:t>
        </w:r>
      </w:ins>
    </w:p>
    <w:p>
      <w:pPr>
        <w:pStyle w:val="Normal"/>
        <w:jc w:val="center"/>
        <w:rPr>
          <w:rFonts w:ascii="Times New Roman" w:hAnsi="Times New Roman" w:cs="Times New Roman"/>
          <w:b/>
          <w:sz w:val="28"/>
        </w:rPr>
      </w:pPr>
      <w:r>
        <w:rPr>
          <w:rFonts w:cs="Times New Roman" w:ascii="Times New Roman" w:hAnsi="Times New Roman"/>
          <w:b/>
          <w:sz w:val="28"/>
        </w:rPr>
      </w:r>
    </w:p>
    <w:p>
      <w:pPr>
        <w:pStyle w:val="Normal"/>
        <w:jc w:val="center"/>
        <w:rPr>
          <w:rFonts w:ascii="Times New Roman" w:hAnsi="Times New Roman"/>
          <w:ins w:id="21" w:author="Thanh Sang Huỳnh" w:date="2025-05-15T20:13:51Z"/>
        </w:rPr>
      </w:pPr>
      <w:del w:id="18" w:author="Thanh Sang Huỳnh" w:date="2025-05-15T20:01:32Z">
        <w:r>
          <w:rPr>
            <w:rFonts w:cs="Times New Roman" w:ascii="Times New Roman" w:hAnsi="Times New Roman"/>
            <w:b/>
            <w:sz w:val="32"/>
            <w:szCs w:val="32"/>
          </w:rPr>
          <w:delText>KHÓA LUẬN TỐT NGHIỆP</w:delText>
        </w:r>
      </w:del>
      <w:ins w:id="19" w:author="Thanh Sang Huỳnh" w:date="2025-05-15T20:01:30Z">
        <w:r>
          <w:rPr>
            <w:rFonts w:cs="Times New Roman" w:ascii="Times New Roman" w:hAnsi="Times New Roman"/>
            <w:b/>
            <w:sz w:val="32"/>
            <w:szCs w:val="32"/>
          </w:rPr>
          <w:t xml:space="preserve">BÁO CÁO ĐỒ ÁN </w:t>
        </w:r>
      </w:ins>
      <w:ins w:id="20" w:author="Thanh Sang Huỳnh" w:date="2025-05-15T20:13:51Z">
        <w:r>
          <w:rPr>
            <w:rFonts w:cs="Times New Roman" w:ascii="Times New Roman" w:hAnsi="Times New Roman"/>
            <w:b/>
            <w:sz w:val="32"/>
            <w:szCs w:val="32"/>
          </w:rPr>
          <w:t>HỌC PHẦN</w:t>
        </w:r>
      </w:ins>
    </w:p>
    <w:p>
      <w:pPr>
        <w:pStyle w:val="Normal"/>
        <w:jc w:val="center"/>
        <w:rPr>
          <w:rFonts w:ascii="Times New Roman" w:hAnsi="Times New Roman"/>
          <w:b/>
          <w:bCs/>
          <w:sz w:val="32"/>
          <w:szCs w:val="17"/>
        </w:rPr>
      </w:pPr>
      <w:ins w:id="22" w:author="Thanh Sang Huỳnh" w:date="2025-05-15T20:13:51Z">
        <w:r>
          <w:rPr>
            <w:rFonts w:ascii="Times New Roman" w:hAnsi="Times New Roman"/>
            <w:b/>
            <w:bCs/>
            <w:sz w:val="32"/>
            <w:szCs w:val="17"/>
          </w:rPr>
          <w:t>NHẬP MÔN BẢO ĐẢM VÀ AN NINH THÔNG TIN</w:t>
        </w:r>
      </w:ins>
    </w:p>
    <w:p>
      <w:pPr>
        <w:pStyle w:val="Normal"/>
        <w:jc w:val="center"/>
        <w:rPr>
          <w:rFonts w:cs="Cambria" w:cstheme="majorHAnsi"/>
          <w:b/>
          <w:sz w:val="36"/>
          <w:szCs w:val="36"/>
        </w:rPr>
      </w:pPr>
      <w:del w:id="23" w:author="Thanh Sang Huỳnh" w:date="2025-05-15T20:02:32Z">
        <w:r>
          <w:rPr>
            <w:rFonts w:cs="Times New Roman" w:ascii="Times New Roman" w:hAnsi="Times New Roman"/>
            <w:b/>
            <w:sz w:val="36"/>
            <w:szCs w:val="36"/>
          </w:rPr>
          <w:delText>&lt;</w:delText>
        </w:r>
      </w:del>
      <w:ins w:id="24" w:author="Thanh Sang Huỳnh" w:date="2025-05-15T20:08:53Z">
        <w:r>
          <w:rPr>
            <w:rFonts w:cs="Times New Roman" w:ascii="Times New Roman" w:hAnsi="Times New Roman"/>
            <w:b/>
            <w:sz w:val="36"/>
            <w:szCs w:val="36"/>
          </w:rPr>
          <w:t xml:space="preserve">TÌM HIỂU </w:t>
        </w:r>
      </w:ins>
      <w:ins w:id="25" w:author="Thanh Sang Huỳnh" w:date="2025-05-15T20:02:09Z">
        <w:r>
          <w:rPr>
            <w:rFonts w:cs="Times New Roman" w:ascii="Times New Roman" w:hAnsi="Times New Roman"/>
            <w:b/>
            <w:sz w:val="36"/>
            <w:szCs w:val="36"/>
          </w:rPr>
          <w:t>PHÁT HIỆN LỖI PHẦN MỀM BẰNG ĐỒ THỊ</w:t>
        </w:r>
      </w:ins>
      <w:del w:id="26" w:author="Thanh Sang Huỳnh" w:date="2025-05-15T20:01:56Z">
        <w:r>
          <w:rPr>
            <w:rFonts w:cs="Times New Roman" w:ascii="Times New Roman" w:hAnsi="Times New Roman"/>
            <w:b/>
            <w:sz w:val="36"/>
            <w:szCs w:val="36"/>
          </w:rPr>
          <w:delText>TÊN KHÓA LUẬN TỐT NGHIỆP</w:delText>
        </w:r>
      </w:del>
      <w:del w:id="27" w:author="Thanh Sang Huỳnh" w:date="2025-05-15T20:01:56Z">
        <w:r>
          <w:rPr>
            <w:rFonts w:cs="Cambria" w:ascii="Times New Roman" w:hAnsi="Times New Roman" w:cstheme="majorHAnsi"/>
            <w:b/>
            <w:sz w:val="36"/>
            <w:szCs w:val="36"/>
          </w:rPr>
          <w:delText>&gt;</w:delText>
        </w:r>
      </w:del>
    </w:p>
    <w:p>
      <w:pPr>
        <w:pStyle w:val="Normal"/>
        <w:jc w:val="center"/>
        <w:rPr>
          <w:rFonts w:cs="Times New Roman"/>
          <w:b/>
          <w:color w:val="FF0000"/>
          <w:sz w:val="32"/>
          <w:szCs w:val="32"/>
        </w:rPr>
      </w:pPr>
      <w:del w:id="28" w:author="Thanh Sang Huỳnh" w:date="2025-05-15T20:03:41Z">
        <w:r>
          <w:rPr>
            <w:rFonts w:cs="Times New Roman" w:ascii="Times New Roman" w:hAnsi="Times New Roman"/>
            <w:b/>
            <w:color w:val="FF0000"/>
            <w:sz w:val="32"/>
            <w:szCs w:val="32"/>
          </w:rPr>
          <w:delText>&lt;</w:delText>
        </w:r>
      </w:del>
      <w:ins w:id="29" w:author="Thanh Sang Huỳnh" w:date="2025-05-15T20:09:20Z">
        <w:r>
          <w:rPr>
            <w:rFonts w:cs="Times New Roman" w:ascii="Times New Roman" w:hAnsi="Times New Roman"/>
            <w:b/>
            <w:color w:val="FF0000"/>
            <w:sz w:val="30"/>
            <w:szCs w:val="30"/>
          </w:rPr>
          <w:t xml:space="preserve">RESEARCH ON </w:t>
        </w:r>
      </w:ins>
      <w:ins w:id="30" w:author="Thanh Sang Huỳnh" w:date="2025-05-15T20:02:43Z">
        <w:r>
          <w:rPr>
            <w:rFonts w:cs="Times New Roman" w:ascii="Times New Roman" w:hAnsi="Times New Roman"/>
            <w:b/>
            <w:color w:val="FF0000"/>
            <w:sz w:val="30"/>
            <w:szCs w:val="30"/>
          </w:rPr>
          <w:t>SOFTWARE</w:t>
        </w:r>
      </w:ins>
      <w:del w:id="31" w:author="Thanh Sang Huỳnh" w:date="2025-05-15T20:02:39Z">
        <w:r>
          <w:rPr>
            <w:rFonts w:cs="Times New Roman" w:ascii="Times New Roman" w:hAnsi="Times New Roman"/>
            <w:b/>
            <w:color w:val="FF0000"/>
            <w:sz w:val="30"/>
            <w:szCs w:val="30"/>
          </w:rPr>
          <w:delText>Tên khóa luận Tiếng Anh</w:delText>
        </w:r>
      </w:del>
      <w:ins w:id="32" w:author="Thanh Sang Huỳnh" w:date="2025-05-15T20:02:44Z">
        <w:r>
          <w:rPr>
            <w:rFonts w:cs="Times New Roman" w:ascii="Times New Roman" w:hAnsi="Times New Roman"/>
            <w:b/>
            <w:color w:val="FF0000"/>
            <w:sz w:val="30"/>
            <w:szCs w:val="30"/>
          </w:rPr>
          <w:t xml:space="preserve"> </w:t>
        </w:r>
      </w:ins>
      <w:ins w:id="33" w:author="Thanh Sang Huỳnh" w:date="2025-05-15T20:02:44Z">
        <w:r>
          <w:rPr>
            <w:rFonts w:cs="Times New Roman" w:ascii="Times New Roman" w:hAnsi="Times New Roman"/>
            <w:b/>
            <w:color w:val="FF0000"/>
            <w:sz w:val="30"/>
            <w:szCs w:val="30"/>
          </w:rPr>
          <w:t>BUG DETECTION USING GRAPH</w:t>
        </w:r>
      </w:ins>
      <w:del w:id="34" w:author="Thanh Sang Huỳnh" w:date="2025-05-15T20:03:42Z">
        <w:r>
          <w:rPr>
            <w:rFonts w:cs="Times New Roman" w:ascii="Times New Roman" w:hAnsi="Times New Roman"/>
            <w:b/>
            <w:color w:val="FF0000"/>
            <w:sz w:val="32"/>
            <w:szCs w:val="32"/>
          </w:rPr>
          <w:delText>&gt;</w:delText>
        </w:r>
      </w:del>
    </w:p>
    <w:p>
      <w:pPr>
        <w:pStyle w:val="Normal"/>
        <w:jc w:val="center"/>
        <w:rPr>
          <w:rFonts w:ascii="Times New Roman" w:hAnsi="Times New Roman" w:cs="Cambria" w:cstheme="majorHAnsi"/>
          <w:sz w:val="28"/>
          <w:del w:id="36" w:author="Thanh Sang Huỳnh" w:date="2025-05-15T20:13:07Z"/>
        </w:rPr>
      </w:pPr>
      <w:del w:id="35" w:author="Thanh Sang Huỳnh" w:date="2025-05-15T20:13:07Z">
        <w:r>
          <w:rPr>
            <w:rFonts w:cs="Cambria" w:cstheme="majorHAnsi" w:ascii="Times New Roman" w:hAnsi="Times New Roman"/>
            <w:sz w:val="28"/>
          </w:rPr>
        </w:r>
      </w:del>
    </w:p>
    <w:p>
      <w:pPr>
        <w:pStyle w:val="Normal"/>
        <w:jc w:val="center"/>
        <w:rPr>
          <w:rFonts w:ascii="Times New Roman" w:hAnsi="Times New Roman" w:cs="Cambria" w:cstheme="majorHAnsi"/>
          <w:sz w:val="28"/>
        </w:rPr>
      </w:pPr>
      <w:r>
        <w:rPr>
          <w:rFonts w:cs="Cambria" w:cstheme="majorHAnsi" w:ascii="Times New Roman" w:hAnsi="Times New Roman"/>
          <w:sz w:val="28"/>
        </w:rPr>
      </w:r>
    </w:p>
    <w:p>
      <w:pPr>
        <w:pStyle w:val="Normal"/>
        <w:jc w:val="center"/>
        <w:rPr>
          <w:rFonts w:cs="Times New Roman"/>
          <w:b/>
          <w:sz w:val="28"/>
        </w:rPr>
      </w:pPr>
      <w:del w:id="37" w:author="Thanh Sang Huỳnh" w:date="2025-05-15T20:02:59Z">
        <w:r>
          <w:rPr>
            <w:rFonts w:cs="Times New Roman" w:ascii="Times New Roman" w:hAnsi="Times New Roman"/>
            <w:b/>
            <w:sz w:val="28"/>
          </w:rPr>
          <w:delText>KỸ SƯ/ CỬ NHÂN NGÀNH &lt;TÊN NGÀNH&gt;</w:delText>
        </w:r>
      </w:del>
    </w:p>
    <w:p>
      <w:pPr>
        <w:pStyle w:val="Normal"/>
        <w:jc w:val="center"/>
        <w:rPr>
          <w:rFonts w:ascii="Times New Roman" w:hAnsi="Times New Roman" w:cs="Cambria" w:cstheme="majorHAnsi"/>
          <w:sz w:val="28"/>
        </w:rPr>
      </w:pPr>
      <w:r>
        <w:rPr>
          <w:rFonts w:cs="Cambria" w:cstheme="majorHAnsi" w:ascii="Times New Roman" w:hAnsi="Times New Roman"/>
          <w:sz w:val="28"/>
        </w:rPr>
      </w:r>
    </w:p>
    <w:p>
      <w:pPr>
        <w:pStyle w:val="Normal"/>
        <w:ind w:firstLine="720" w:start="1440"/>
        <w:jc w:val="center"/>
        <w:rPr>
          <w:rFonts w:ascii="Times New Roman" w:hAnsi="Times New Roman" w:cs="Cambria" w:cstheme="majorHAnsi"/>
          <w:sz w:val="28"/>
        </w:rPr>
      </w:pPr>
      <w:r>
        <w:rPr>
          <w:rFonts w:cs="Cambria" w:cstheme="majorHAnsi" w:ascii="Times New Roman" w:hAnsi="Times New Roman"/>
          <w:sz w:val="28"/>
        </w:rPr>
      </w:r>
    </w:p>
    <w:p>
      <w:pPr>
        <w:pStyle w:val="Normal"/>
        <w:ind w:firstLine="720" w:start="1440"/>
        <w:jc w:val="center"/>
        <w:rPr>
          <w:rFonts w:ascii="Times New Roman" w:hAnsi="Times New Roman" w:cs="Cambria" w:cstheme="majorHAnsi"/>
          <w:sz w:val="28"/>
        </w:rPr>
      </w:pPr>
      <w:r>
        <w:rPr>
          <w:rFonts w:cs="Cambria" w:cstheme="majorHAnsi" w:ascii="Times New Roman" w:hAnsi="Times New Roman"/>
          <w:sz w:val="28"/>
        </w:rPr>
      </w:r>
    </w:p>
    <w:p>
      <w:pPr>
        <w:pStyle w:val="Normal"/>
        <w:rPr>
          <w:rFonts w:ascii="Times New Roman" w:hAnsi="Times New Roman" w:cs="Cambria" w:cstheme="majorHAnsi"/>
          <w:sz w:val="28"/>
        </w:rPr>
      </w:pPr>
      <w:r>
        <w:rPr>
          <w:rFonts w:cs="Cambria" w:cstheme="majorHAnsi" w:ascii="Times New Roman" w:hAnsi="Times New Roman"/>
          <w:sz w:val="28"/>
        </w:rPr>
      </w:r>
    </w:p>
    <w:p>
      <w:pPr>
        <w:pStyle w:val="Normal"/>
        <w:rPr>
          <w:rFonts w:ascii="Times New Roman" w:hAnsi="Times New Roman" w:cs="Cambria" w:cstheme="majorHAnsi"/>
          <w:sz w:val="28"/>
        </w:rPr>
      </w:pPr>
      <w:r>
        <w:rPr>
          <w:rFonts w:cs="Cambria" w:cstheme="majorHAnsi" w:ascii="Times New Roman" w:hAnsi="Times New Roman"/>
          <w:sz w:val="28"/>
        </w:rPr>
      </w:r>
    </w:p>
    <w:p>
      <w:pPr>
        <w:pStyle w:val="Normal"/>
        <w:jc w:val="center"/>
        <w:rPr>
          <w:rFonts w:ascii="Times New Roman" w:hAnsi="Times New Roman" w:cs="Cambria" w:cstheme="majorHAnsi"/>
          <w:b/>
          <w:szCs w:val="26"/>
        </w:rPr>
      </w:pPr>
      <w:r>
        <w:rPr>
          <w:rFonts w:cs="Cambria" w:cstheme="majorHAnsi" w:ascii="Times New Roman" w:hAnsi="Times New Roman"/>
          <w:b/>
          <w:szCs w:val="26"/>
        </w:rPr>
      </w:r>
    </w:p>
    <w:p>
      <w:pPr>
        <w:pStyle w:val="Normal"/>
        <w:jc w:val="center"/>
        <w:rPr>
          <w:rFonts w:ascii="Times New Roman" w:hAnsi="Times New Roman" w:cs="Cambria" w:cstheme="majorHAnsi"/>
          <w:b/>
          <w:szCs w:val="26"/>
        </w:rPr>
      </w:pPr>
      <w:r>
        <w:rPr>
          <w:rFonts w:cs="Cambria" w:cstheme="majorHAnsi" w:ascii="Times New Roman" w:hAnsi="Times New Roman"/>
          <w:b/>
          <w:szCs w:val="26"/>
        </w:rPr>
      </w:r>
    </w:p>
    <w:p>
      <w:pPr>
        <w:sectPr>
          <w:type w:val="nextPage"/>
          <w:pgSz w:w="11906" w:h="16838"/>
          <w:pgMar w:left="1440" w:right="1132" w:gutter="0" w:header="0" w:top="1135" w:footer="0" w:bottom="851"/>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jc w:val="center"/>
        <w:rPr>
          <w:rFonts w:cs="Times New Roman"/>
          <w:b/>
          <w:szCs w:val="26"/>
        </w:rPr>
      </w:pPr>
      <w:r>
        <w:rPr>
          <w:rFonts w:cs="Times New Roman" w:ascii="Times New Roman" w:hAnsi="Times New Roman"/>
          <w:rFonts w:ascii="Times New Roman" w:hAnsi="Times New Roman" w:cs="Times New Roman"/>
          <w:b/>
          <w:szCs w:val="26"/>
          <w:rPrChange w:id="0" w:author="Thanh Sang Huỳnh" w:date="2025-05-15T20:04:39Z">
            <w:rPr>
              <w:sz w:val="26"/>
              <w:b/>
              <w:szCs w:val="26"/>
            </w:rPr>
          </w:rPrChange>
        </w:rPr>
        <w:t xml:space="preserve">TP. HỒ CHÍ MINH, </w:t>
      </w:r>
      <w:del w:id="39" w:author="Thanh Sang Huỳnh" w:date="2025-05-15T20:03:11Z">
        <w:r>
          <w:rPr>
            <w:rFonts w:cs="Times New Roman" w:ascii="Times New Roman" w:hAnsi="Times New Roman"/>
            <w:b/>
            <w:szCs w:val="26"/>
          </w:rPr>
          <w:delText>&lt;</w:delText>
        </w:r>
      </w:del>
      <w:ins w:id="40" w:author="Thanh Sang Huỳnh" w:date="2025-05-15T20:03:08Z">
        <w:r>
          <w:rPr>
            <w:rFonts w:cs="Times New Roman" w:ascii="Times New Roman" w:hAnsi="Times New Roman"/>
            <w:b/>
            <w:szCs w:val="26"/>
          </w:rPr>
          <w:t>2025</w:t>
        </w:r>
      </w:ins>
      <w:del w:id="41" w:author="Thanh Sang Huỳnh" w:date="2025-05-15T20:03:11Z">
        <w:r>
          <w:rPr>
            <w:rFonts w:cs="Times New Roman" w:ascii="Times New Roman" w:hAnsi="Times New Roman"/>
            <w:b/>
            <w:szCs w:val="26"/>
          </w:rPr>
          <w:delText>NĂM&gt;</w:delText>
        </w:r>
      </w:del>
    </w:p>
    <w:p>
      <w:pPr>
        <w:pStyle w:val="Normal"/>
        <w:jc w:val="center"/>
        <w:rPr>
          <w:rFonts w:ascii="Times New Roman" w:hAnsi="Times New Roman"/>
        </w:rPr>
      </w:pPr>
      <w:r>
        <w:rPr>
          <w:rFonts w:cs="Times New Roman" w:ascii="Times New Roman" w:hAnsi="Times New Roman"/>
          <w:rFonts w:ascii="Times New Roman" w:hAnsi="Times New Roman" w:cs="Times New Roman"/>
          <w:b/>
          <w:sz w:val="28"/>
          <w:szCs w:val="28"/>
          <w:rPrChange w:id="0" w:author="Thanh Sang Huỳnh" w:date="2025-05-15T20:04:39Z">
            <w:rPr>
              <w:sz w:val="28"/>
              <w:b/>
              <w:szCs w:val="28"/>
            </w:rPr>
          </w:rPrChange>
        </w:rPr>
        <w:t>ĐẠI HỌC QUỐC GIA TP. HỒ CHÍ MINH</w:t>
      </w:r>
    </w:p>
    <w:p>
      <w:pPr>
        <w:pStyle w:val="Normal"/>
        <w:spacing w:before="60" w:after="60"/>
        <w:jc w:val="center"/>
        <w:rPr>
          <w:rFonts w:ascii="Times New Roman" w:hAnsi="Times New Roman"/>
        </w:rPr>
      </w:pPr>
      <w:r>
        <w:rPr>
          <w:rFonts w:cs="Times New Roman" w:ascii="Times New Roman" w:hAnsi="Times New Roman"/>
          <w:rFonts w:ascii="Times New Roman" w:hAnsi="Times New Roman" w:cs="Times New Roman"/>
          <w:b/>
          <w:sz w:val="32"/>
          <w:szCs w:val="26"/>
          <w:rPrChange w:id="0" w:author="Thanh Sang Huỳnh" w:date="2025-05-15T20:04:39Z">
            <w:rPr>
              <w:sz w:val="32"/>
              <w:b/>
              <w:szCs w:val="26"/>
            </w:rPr>
          </w:rPrChange>
        </w:rPr>
        <w:t>TRƯỜNG ĐẠI HỌC CÔNG NGHỆ THÔNG TIN</w:t>
      </w:r>
    </w:p>
    <w:p>
      <w:pPr>
        <w:pStyle w:val="Normal"/>
        <w:spacing w:before="60" w:after="60"/>
        <w:jc w:val="center"/>
        <w:rPr>
          <w:rFonts w:cs="Times New Roman"/>
          <w:b/>
          <w:sz w:val="32"/>
          <w:szCs w:val="28"/>
        </w:rPr>
      </w:pPr>
      <w:r>
        <w:rPr>
          <w:rFonts w:cs="Times New Roman" w:ascii="Times New Roman" w:hAnsi="Times New Roman"/>
          <w:rFonts w:ascii="Times New Roman" w:hAnsi="Times New Roman" w:cs="Times New Roman"/>
          <w:b/>
          <w:sz w:val="32"/>
          <w:szCs w:val="28"/>
          <w:rPrChange w:id="0" w:author="Thanh Sang Huỳnh" w:date="2025-05-15T20:04:39Z">
            <w:rPr>
              <w:sz w:val="32"/>
              <w:b/>
              <w:szCs w:val="28"/>
            </w:rPr>
          </w:rPrChange>
        </w:rPr>
        <w:t>KHOA</w:t>
      </w:r>
      <w:ins w:id="45" w:author="Thanh Sang Huỳnh" w:date="2025-05-15T20:03:19Z">
        <w:r>
          <w:rPr>
            <w:rFonts w:cs="Times New Roman" w:ascii="Times New Roman" w:hAnsi="Times New Roman"/>
            <w:b/>
            <w:sz w:val="32"/>
            <w:szCs w:val="28"/>
          </w:rPr>
          <w:t xml:space="preserve"> </w:t>
        </w:r>
      </w:ins>
      <w:ins w:id="46" w:author="Thanh Sang Huỳnh" w:date="2025-05-15T20:03:19Z">
        <w:r>
          <w:rPr>
            <w:rFonts w:cs="Times New Roman" w:ascii="Times New Roman" w:hAnsi="Times New Roman"/>
            <w:b/>
            <w:sz w:val="32"/>
            <w:szCs w:val="28"/>
          </w:rPr>
          <w:t xml:space="preserve">KHOA HỌC VÀ KỸ THUẬT THÔNG TIN </w:t>
        </w:r>
      </w:ins>
      <w:del w:id="47" w:author="Thanh Sang Huỳnh" w:date="2025-05-15T20:03:18Z">
        <w:r>
          <w:rPr>
            <w:rFonts w:cs="Times New Roman" w:ascii="Times New Roman" w:hAnsi="Times New Roman"/>
            <w:b/>
            <w:sz w:val="32"/>
            <w:szCs w:val="28"/>
          </w:rPr>
          <w:delText>………….</w:delText>
        </w:r>
      </w:del>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ins w:id="56" w:author="Thanh Sang Huỳnh" w:date="2025-05-15T20:04:01Z"/>
        </w:rPr>
      </w:pPr>
      <w:del w:id="48" w:author="Thanh Sang Huỳnh" w:date="2025-05-15T20:05:04Z">
        <w:r>
          <w:rPr>
            <w:rFonts w:cs="Times New Roman" w:ascii="Times New Roman" w:hAnsi="Times New Roman"/>
            <w:b/>
            <w:sz w:val="28"/>
            <w:szCs w:val="28"/>
          </w:rPr>
          <w:delText>&lt;</w:delText>
        </w:r>
      </w:del>
      <w:ins w:id="49" w:author="Thanh Sang Huỳnh" w:date="2025-05-15T20:03:54Z">
        <w:r>
          <w:rPr>
            <w:rFonts w:cs="Times New Roman" w:ascii="Times New Roman" w:hAnsi="Times New Roman"/>
            <w:b/>
            <w:sz w:val="28"/>
            <w:szCs w:val="28"/>
          </w:rPr>
          <w:t>HUỲNH THANH SANG</w:t>
        </w:r>
      </w:ins>
      <w:del w:id="50" w:author="Thanh Sang Huỳnh" w:date="2025-05-15T20:03:51Z">
        <w:r>
          <w:rPr>
            <w:rFonts w:cs="Times New Roman" w:ascii="Times New Roman" w:hAnsi="Times New Roman"/>
            <w:b/>
            <w:sz w:val="28"/>
            <w:szCs w:val="28"/>
          </w:rPr>
          <w:delText>TÊN SINH VIÊN</w:delText>
        </w:r>
      </w:del>
      <w:del w:id="51" w:author="Thanh Sang Huỳnh" w:date="2025-05-15T20:04:59Z">
        <w:r>
          <w:rPr>
            <w:rFonts w:cs="Times New Roman" w:ascii="Times New Roman" w:hAnsi="Times New Roman"/>
            <w:b/>
            <w:sz w:val="28"/>
            <w:szCs w:val="28"/>
          </w:rPr>
          <w:delText>&gt;</w:delText>
        </w:r>
      </w:del>
      <w:r>
        <w:rPr>
          <w:rFonts w:cs="Times New Roman" w:ascii="Times New Roman" w:hAnsi="Times New Roman"/>
          <w:b/>
          <w:sz w:val="28"/>
          <w:szCs w:val="28"/>
          <w:rPrChange w:id="0" w:author="Thanh Sang Huỳnh" w:date="2025-05-15T20:04:39Z"/>
        </w:rPr>
        <w:t xml:space="preserve"> – </w:t>
      </w:r>
      <w:del w:id="53" w:author="Thanh Sang Huỳnh" w:date="2025-05-15T20:05:13Z">
        <w:r>
          <w:rPr>
            <w:rFonts w:cs="Times New Roman" w:ascii="Times New Roman" w:hAnsi="Times New Roman"/>
            <w:b/>
            <w:sz w:val="28"/>
            <w:szCs w:val="28"/>
          </w:rPr>
          <w:delText>&lt;</w:delText>
        </w:r>
      </w:del>
      <w:ins w:id="54" w:author="Thanh Sang Huỳnh" w:date="2025-05-15T20:05:11Z">
        <w:r>
          <w:rPr>
            <w:rFonts w:cs="Times New Roman" w:ascii="Times New Roman" w:hAnsi="Times New Roman"/>
            <w:b/>
            <w:sz w:val="28"/>
            <w:szCs w:val="28"/>
          </w:rPr>
          <w:t>23521341</w:t>
        </w:r>
      </w:ins>
      <w:del w:id="55" w:author="Thanh Sang Huỳnh" w:date="2025-05-15T20:05:09Z">
        <w:r>
          <w:rPr>
            <w:rFonts w:cs="Times New Roman" w:ascii="Times New Roman" w:hAnsi="Times New Roman"/>
            <w:b/>
            <w:sz w:val="28"/>
            <w:szCs w:val="28"/>
          </w:rPr>
          <w:delText>MÃ SINH VIÊN&gt;</w:delText>
        </w:r>
      </w:del>
    </w:p>
    <w:p>
      <w:pPr>
        <w:pStyle w:val="Normal"/>
        <w:jc w:val="center"/>
        <w:rPr>
          <w:rFonts w:ascii="Times New Roman" w:hAnsi="Times New Roman"/>
          <w:ins w:id="58" w:author="Thanh Sang Huỳnh" w:date="2025-05-15T20:04:01Z"/>
        </w:rPr>
      </w:pPr>
      <w:ins w:id="57" w:author="Thanh Sang Huỳnh" w:date="2025-05-15T20:04:01Z">
        <w:r>
          <w:rPr>
            <w:rFonts w:cs="Times New Roman" w:ascii="Times New Roman" w:hAnsi="Times New Roman"/>
            <w:b/>
            <w:sz w:val="28"/>
            <w:szCs w:val="28"/>
          </w:rPr>
          <w:t>LÊ VŨ KHÁNH THẢO – 23521469</w:t>
        </w:r>
      </w:ins>
    </w:p>
    <w:p>
      <w:pPr>
        <w:pStyle w:val="Normal"/>
        <w:jc w:val="center"/>
        <w:rPr>
          <w:rFonts w:cs="Times New Roman"/>
          <w:b/>
          <w:szCs w:val="28"/>
          <w:del w:id="60" w:author="Thanh Sang Huỳnh" w:date="2025-05-15T20:04:30Z"/>
        </w:rPr>
      </w:pPr>
      <w:ins w:id="59" w:author="Thanh Sang Huỳnh" w:date="2025-05-15T20:04:01Z">
        <w:r>
          <w:rPr>
            <w:rFonts w:ascii="Times New Roman" w:hAnsi="Times New Roman"/>
            <w:b/>
            <w:sz w:val="28"/>
            <w:szCs w:val="28"/>
          </w:rPr>
          <w:t>NGUYỄN ĐÌNH HUY – 23520626</w:t>
        </w:r>
      </w:ins>
    </w:p>
    <w:p>
      <w:pPr>
        <w:pStyle w:val="Normal"/>
        <w:widowControl/>
        <w:bidi w:val="0"/>
        <w:spacing w:lineRule="auto" w:line="360" w:before="0" w:after="120"/>
        <w:jc w:val="center"/>
        <w:rPr>
          <w:rFonts w:cs="Times New Roman"/>
          <w:b/>
          <w:szCs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ins w:id="63" w:author="Thanh Sang Huỳnh" w:date="2025-05-15T20:14:00Z"/>
        </w:rPr>
      </w:pPr>
      <w:ins w:id="61" w:author="Thanh Sang Huỳnh" w:date="2025-05-15T20:07:36Z">
        <w:r>
          <w:rPr>
            <w:rFonts w:ascii="Times New Roman" w:hAnsi="Times New Roman"/>
            <w:b/>
            <w:bCs/>
            <w:sz w:val="32"/>
            <w:szCs w:val="32"/>
          </w:rPr>
          <w:t>BÁO CÁO ĐỒ ÁN HỌC</w:t>
        </w:r>
      </w:ins>
      <w:ins w:id="62" w:author="Thanh Sang Huỳnh" w:date="2025-05-15T20:14:00Z">
        <w:r>
          <w:rPr>
            <w:rFonts w:ascii="Times New Roman" w:hAnsi="Times New Roman"/>
            <w:b/>
            <w:bCs/>
            <w:sz w:val="32"/>
            <w:szCs w:val="32"/>
          </w:rPr>
          <w:t xml:space="preserve"> PHẦN</w:t>
        </w:r>
      </w:ins>
    </w:p>
    <w:p>
      <w:pPr>
        <w:pStyle w:val="Normal"/>
        <w:jc w:val="center"/>
        <w:rPr>
          <w:rFonts w:ascii="Times New Roman" w:hAnsi="Times New Roman"/>
        </w:rPr>
      </w:pPr>
      <w:del w:id="64" w:author="Thanh Sang Huỳnh" w:date="2025-05-15T20:07:30Z">
        <w:r>
          <w:rPr>
            <w:rFonts w:cs="Times New Roman" w:ascii="Times New Roman" w:hAnsi="Times New Roman"/>
            <w:b/>
            <w:bCs/>
            <w:sz w:val="32"/>
            <w:szCs w:val="32"/>
          </w:rPr>
          <w:delText>KHÓA LUẬN TỐT NGHIỆP</w:delText>
        </w:r>
      </w:del>
      <w:ins w:id="65" w:author="Thanh Sang Huỳnh" w:date="2025-05-15T20:14:20Z">
        <w:r>
          <w:rPr>
            <w:rFonts w:cs="Times New Roman" w:ascii="Times New Roman" w:hAnsi="Times New Roman"/>
            <w:b/>
            <w:bCs/>
            <w:sz w:val="32"/>
            <w:szCs w:val="32"/>
          </w:rPr>
          <w:t>NHẬP MÔN BẢO ĐẢM VÀ AN NINH THÔNG TIN</w:t>
        </w:r>
      </w:ins>
    </w:p>
    <w:p>
      <w:pPr>
        <w:pStyle w:val="Normal"/>
        <w:jc w:val="center"/>
        <w:rPr>
          <w:rFonts w:ascii="Times New Roman" w:hAnsi="Times New Roman"/>
        </w:rPr>
      </w:pPr>
      <w:del w:id="66" w:author="Thanh Sang Huỳnh" w:date="2025-05-15T20:10:43Z">
        <w:r>
          <w:rPr>
            <w:rFonts w:cs="Times New Roman" w:ascii="Times New Roman" w:hAnsi="Times New Roman"/>
            <w:b/>
            <w:sz w:val="36"/>
            <w:szCs w:val="36"/>
          </w:rPr>
          <w:delText>&lt;</w:delText>
        </w:r>
      </w:del>
      <w:ins w:id="67" w:author="Thanh Sang Huỳnh" w:date="2025-05-15T20:10:35Z">
        <w:r>
          <w:rPr>
            <w:rFonts w:cs="Times New Roman" w:ascii="Times New Roman" w:hAnsi="Times New Roman"/>
            <w:b/>
            <w:sz w:val="36"/>
            <w:szCs w:val="36"/>
          </w:rPr>
          <w:t xml:space="preserve">TÌM HIỂU </w:t>
        </w:r>
      </w:ins>
      <w:ins w:id="68" w:author="Thanh Sang Huỳnh" w:date="2025-05-15T20:08:08Z">
        <w:r>
          <w:rPr>
            <w:rFonts w:cs="Times New Roman" w:ascii="Times New Roman" w:hAnsi="Times New Roman"/>
            <w:b/>
            <w:sz w:val="36"/>
            <w:szCs w:val="36"/>
          </w:rPr>
          <w:t>PHÁT HIỆN LỖI PHẦN MỀM BẰNG ĐỒ THỊ</w:t>
        </w:r>
      </w:ins>
      <w:del w:id="69" w:author="Thanh Sang Huỳnh" w:date="2025-05-15T20:07:57Z">
        <w:r>
          <w:rPr>
            <w:rFonts w:cs="Times New Roman" w:ascii="Times New Roman" w:hAnsi="Times New Roman"/>
            <w:b/>
            <w:sz w:val="36"/>
            <w:szCs w:val="36"/>
          </w:rPr>
          <w:delText>TÊN KHÓA LUẬN</w:delText>
        </w:r>
      </w:del>
      <w:del w:id="70" w:author="Thanh Sang Huỳnh" w:date="2025-05-15T20:10:42Z">
        <w:r>
          <w:rPr>
            <w:rFonts w:cs="Times New Roman" w:ascii="Times New Roman" w:hAnsi="Times New Roman"/>
            <w:b/>
            <w:sz w:val="36"/>
            <w:szCs w:val="36"/>
          </w:rPr>
          <w:delText>&gt;</w:delText>
        </w:r>
      </w:del>
    </w:p>
    <w:p>
      <w:pPr>
        <w:pStyle w:val="Normal"/>
        <w:jc w:val="center"/>
        <w:rPr>
          <w:rFonts w:cs="Times New Roman"/>
          <w:b/>
          <w:color w:val="FF0000"/>
          <w:sz w:val="32"/>
          <w:szCs w:val="32"/>
        </w:rPr>
      </w:pPr>
      <w:del w:id="71" w:author="Thanh Sang Huỳnh" w:date="2025-05-15T20:10:55Z">
        <w:r>
          <w:rPr>
            <w:rFonts w:cs="Times New Roman" w:ascii="Times New Roman" w:hAnsi="Times New Roman"/>
            <w:b/>
            <w:color w:val="FF0000"/>
            <w:sz w:val="32"/>
            <w:szCs w:val="32"/>
          </w:rPr>
          <w:delText>&lt;</w:delText>
        </w:r>
      </w:del>
      <w:ins w:id="72" w:author="Thanh Sang Huỳnh" w:date="2025-05-15T20:10:49Z">
        <w:r>
          <w:rPr>
            <w:rFonts w:cs="Times New Roman" w:ascii="Times New Roman" w:hAnsi="Times New Roman"/>
            <w:b/>
            <w:color w:val="FF0000"/>
            <w:sz w:val="30"/>
            <w:szCs w:val="30"/>
          </w:rPr>
          <w:t xml:space="preserve">RESEARCH ON </w:t>
        </w:r>
      </w:ins>
      <w:ins w:id="73" w:author="Thanh Sang Huỳnh" w:date="2025-05-15T20:08:31Z">
        <w:r>
          <w:rPr>
            <w:rFonts w:cs="Times New Roman" w:ascii="Times New Roman" w:hAnsi="Times New Roman"/>
            <w:b/>
            <w:color w:val="FF0000"/>
            <w:sz w:val="30"/>
            <w:szCs w:val="30"/>
          </w:rPr>
          <w:t>SOFTWARE BUG DETECTION USING GRAPH</w:t>
        </w:r>
      </w:ins>
      <w:del w:id="74" w:author="Thanh Sang Huỳnh" w:date="2025-05-15T20:08:22Z">
        <w:r>
          <w:rPr>
            <w:rFonts w:cs="Times New Roman" w:ascii="Times New Roman" w:hAnsi="Times New Roman"/>
            <w:b/>
            <w:color w:val="FF0000"/>
            <w:sz w:val="32"/>
            <w:szCs w:val="32"/>
          </w:rPr>
          <w:delText>Tên khóa luận Tiếng Anh</w:delText>
        </w:r>
      </w:del>
      <w:del w:id="75" w:author="Thanh Sang Huỳnh" w:date="2025-05-15T20:10:54Z">
        <w:r>
          <w:rPr>
            <w:rFonts w:cs="Times New Roman" w:ascii="Times New Roman" w:hAnsi="Times New Roman"/>
            <w:b/>
            <w:color w:val="FF0000"/>
            <w:sz w:val="32"/>
            <w:szCs w:val="32"/>
          </w:rPr>
          <w:delText>&gt;</w:delText>
        </w:r>
      </w:del>
    </w:p>
    <w:p>
      <w:pPr>
        <w:pStyle w:val="Normal"/>
        <w:jc w:val="center"/>
        <w:rPr>
          <w:rFonts w:ascii="Times New Roman" w:hAnsi="Times New Roman" w:cs="Times New Roman"/>
          <w:b/>
          <w:sz w:val="36"/>
          <w:szCs w:val="36"/>
          <w:lang w:val="en-US"/>
          <w:del w:id="77" w:author="Thanh Sang Huỳnh" w:date="2025-05-15T20:14:02Z"/>
        </w:rPr>
      </w:pPr>
      <w:del w:id="76" w:author="Thanh Sang Huỳnh" w:date="2025-05-15T20:14:02Z">
        <w:r>
          <w:rPr>
            <w:rFonts w:cs="Times New Roman" w:ascii="Times New Roman" w:hAnsi="Times New Roman"/>
            <w:b/>
            <w:sz w:val="36"/>
            <w:szCs w:val="36"/>
            <w:lang w:val="en-US"/>
          </w:rPr>
        </w:r>
      </w:del>
    </w:p>
    <w:p>
      <w:pPr>
        <w:pStyle w:val="Normal"/>
        <w:jc w:val="center"/>
        <w:rPr>
          <w:rFonts w:ascii="Times New Roman" w:hAnsi="Times New Roman" w:cs="Times New Roman"/>
          <w:sz w:val="28"/>
          <w:lang w:val="en-US"/>
        </w:rPr>
      </w:pPr>
      <w:r>
        <w:rPr>
          <w:rFonts w:cs="Times New Roman" w:ascii="Times New Roman" w:hAnsi="Times New Roman"/>
          <w:sz w:val="28"/>
          <w:lang w:val="en-US"/>
        </w:rPr>
      </w:r>
    </w:p>
    <w:p>
      <w:pPr>
        <w:pStyle w:val="Normal"/>
        <w:jc w:val="center"/>
        <w:rPr>
          <w:rFonts w:cs="Times New Roman"/>
          <w:b/>
          <w:sz w:val="28"/>
        </w:rPr>
      </w:pPr>
      <w:del w:id="78" w:author="Thanh Sang Huỳnh" w:date="2025-05-15T20:11:04Z">
        <w:r>
          <w:rPr>
            <w:rFonts w:cs="Times New Roman" w:ascii="Times New Roman" w:hAnsi="Times New Roman"/>
            <w:b/>
            <w:sz w:val="28"/>
          </w:rPr>
          <w:delText>KỸ SƯ/ CỬ NHÂNNGÀNH &lt;TÊN NGÀNH&gt;</w:delText>
        </w:r>
      </w:del>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tabs>
          <w:tab w:val="clear" w:pos="720"/>
          <w:tab w:val="left" w:pos="5265" w:leader="none"/>
        </w:tabs>
        <w:jc w:val="center"/>
        <w:rPr>
          <w:rFonts w:ascii="Times New Roman" w:hAnsi="Times New Roman"/>
        </w:rPr>
      </w:pPr>
      <w:r>
        <w:rPr>
          <w:rFonts w:cs="Times New Roman" w:ascii="Times New Roman" w:hAnsi="Times New Roman"/>
          <w:rFonts w:ascii="Times New Roman" w:hAnsi="Times New Roman" w:cs="Times New Roman"/>
          <w:b/>
          <w:sz w:val="28"/>
          <w:rPrChange w:id="0" w:author="Thanh Sang Huỳnh" w:date="2025-05-15T20:04:39Z">
            <w:rPr>
              <w:sz w:val="28"/>
              <w:b/>
            </w:rPr>
          </w:rPrChange>
        </w:rPr>
        <w:t>GIẢNG VIÊN HƯỚNG DẪN</w:t>
      </w:r>
    </w:p>
    <w:p>
      <w:pPr>
        <w:pStyle w:val="Normal"/>
        <w:tabs>
          <w:tab w:val="clear" w:pos="720"/>
          <w:tab w:val="left" w:pos="5265" w:leader="none"/>
        </w:tabs>
        <w:jc w:val="center"/>
        <w:rPr>
          <w:rFonts w:ascii="Times New Roman" w:hAnsi="Times New Roman"/>
        </w:rPr>
      </w:pPr>
      <w:del w:id="80" w:author="Thanh Sang Huỳnh" w:date="2025-05-15T20:11:22Z">
        <w:r>
          <w:rPr>
            <w:rFonts w:cs="Times New Roman" w:ascii="Times New Roman" w:hAnsi="Times New Roman"/>
            <w:b/>
            <w:sz w:val="28"/>
          </w:rPr>
          <w:delText>&lt;</w:delText>
        </w:r>
      </w:del>
      <w:ins w:id="81" w:author="Thanh Sang Huỳnh" w:date="2025-05-15T20:11:18Z">
        <w:r>
          <w:rPr>
            <w:rFonts w:cs="Times New Roman" w:ascii="Times New Roman" w:hAnsi="Times New Roman"/>
            <w:b/>
            <w:sz w:val="28"/>
          </w:rPr>
          <w:t>NGUYỄN TẤN CẦM</w:t>
        </w:r>
      </w:ins>
      <w:del w:id="82" w:author="Thanh Sang Huỳnh" w:date="2025-05-15T20:11:12Z">
        <w:r>
          <w:rPr>
            <w:rFonts w:cs="Times New Roman" w:ascii="Times New Roman" w:hAnsi="Times New Roman"/>
            <w:b/>
            <w:sz w:val="28"/>
          </w:rPr>
          <w:delText>TÊN GIẢNG VIÊN HƯỚNG DẪN&gt;</w:delText>
        </w:r>
      </w:del>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szCs w:val="26"/>
        </w:rPr>
      </w:pPr>
      <w:r>
        <w:rPr>
          <w:rFonts w:cs="Times New Roman" w:ascii="Times New Roman" w:hAnsi="Times New Roman"/>
          <w:b/>
          <w:szCs w:val="26"/>
        </w:rPr>
      </w:r>
    </w:p>
    <w:p>
      <w:pPr>
        <w:sectPr>
          <w:type w:val="nextPage"/>
          <w:pgSz w:w="11906" w:h="16838"/>
          <w:pgMar w:left="1440" w:right="1132" w:gutter="0" w:header="0" w:top="1135" w:footer="0" w:bottom="851"/>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pStyle w:val="Normal"/>
        <w:jc w:val="center"/>
        <w:rPr>
          <w:rFonts w:ascii="Times New Roman" w:hAnsi="Times New Roman"/>
        </w:rPr>
      </w:pPr>
      <w:r>
        <w:rPr>
          <w:rFonts w:cs="Times New Roman" w:ascii="Times New Roman" w:hAnsi="Times New Roman"/>
          <w:rFonts w:ascii="Times New Roman" w:hAnsi="Times New Roman" w:cs="Times New Roman"/>
          <w:b/>
          <w:szCs w:val="26"/>
          <w:rPrChange w:id="0" w:author="Thanh Sang Huỳnh" w:date="2025-05-15T20:04:39Z">
            <w:rPr>
              <w:sz w:val="26"/>
              <w:b/>
              <w:szCs w:val="26"/>
            </w:rPr>
          </w:rPrChange>
        </w:rPr>
        <w:t xml:space="preserve">TP. HỒ CHÍ MINH, </w:t>
      </w:r>
      <w:ins w:id="84" w:author="Thanh Sang Huỳnh" w:date="2025-05-15T20:11:40Z">
        <w:r>
          <w:rPr>
            <w:rFonts w:cs="Times New Roman" w:ascii="Times New Roman" w:hAnsi="Times New Roman"/>
            <w:b/>
            <w:szCs w:val="26"/>
          </w:rPr>
          <w:t>2025</w:t>
        </w:r>
      </w:ins>
      <w:del w:id="85" w:author="Thanh Sang Huỳnh" w:date="2025-05-15T20:11:25Z">
        <w:r>
          <w:rPr>
            <w:rFonts w:cs="Times New Roman" w:ascii="Times New Roman" w:hAnsi="Times New Roman"/>
            <w:b/>
            <w:szCs w:val="26"/>
          </w:rPr>
          <w:delText>&lt;NĂM&gt;</w:delText>
        </w:r>
      </w:del>
    </w:p>
    <w:p>
      <w:pPr>
        <w:pStyle w:val="Title"/>
        <w:rPr>
          <w:rFonts w:ascii="Times New Roman" w:hAnsi="Times New Roman"/>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 xml:space="preserve">THÔNG TIN </w:t>
      </w:r>
      <w:del w:id="87" w:author="Thanh Sang Huỳnh" w:date="2025-05-15T20:12:12Z">
        <w:r>
          <w:rPr>
            <w:rFonts w:cs="Times New Roman" w:ascii="Times New Roman" w:hAnsi="Times New Roman"/>
          </w:rPr>
          <w:delText>HỘI ĐỒNG CHẤM KHÓA LUẬN TỐT NGHIỆP</w:delText>
        </w:r>
      </w:del>
      <w:ins w:id="88" w:author="Thanh Sang Huỳnh" w:date="2025-05-15T20:12:13Z">
        <w:r>
          <w:rPr>
            <w:rFonts w:cs="Times New Roman" w:ascii="Times New Roman" w:hAnsi="Times New Roman"/>
          </w:rPr>
          <w:t>BÁO CÁO ĐỒ ÁN HỌC</w:t>
        </w:r>
      </w:ins>
      <w:ins w:id="89" w:author="Thanh Sang Huỳnh" w:date="2025-05-15T20:15:04Z">
        <w:r>
          <w:rPr>
            <w:rFonts w:cs="Times New Roman" w:ascii="Times New Roman" w:hAnsi="Times New Roman"/>
          </w:rPr>
          <w:t xml:space="preserve"> PHẦN</w:t>
        </w:r>
      </w:ins>
    </w:p>
    <w:p>
      <w:pPr>
        <w:pStyle w:val="Normal"/>
        <w:rPr>
          <w:rFonts w:ascii="Times New Roman" w:hAnsi="Times New Roman" w:cs="Times New Roman"/>
        </w:rPr>
      </w:pPr>
      <w:r>
        <w:rPr>
          <w:rFonts w:cs="Times New Roman" w:ascii="Times New Roman" w:hAnsi="Times New Roman"/>
        </w:rPr>
      </w:r>
    </w:p>
    <w:p>
      <w:pPr>
        <w:sectPr>
          <w:type w:val="nextPage"/>
          <w:pgSz w:w="11906" w:h="16838"/>
          <w:pgMar w:left="1440" w:right="1133" w:gutter="0" w:header="0" w:top="1800" w:footer="0" w:bottom="851"/>
          <w:pgNumType w:fmt="decimal"/>
          <w:formProt w:val="false"/>
          <w:textDirection w:val="lrTb"/>
          <w:docGrid w:type="default" w:linePitch="360" w:charSpace="0"/>
        </w:sectPr>
        <w:pStyle w:val="Normal"/>
        <w:rPr>
          <w:rFonts w:ascii="Times New Roman" w:hAnsi="Times New Roman"/>
        </w:rPr>
      </w:pPr>
      <w:ins w:id="90" w:author="Thanh Sang Huỳnh" w:date="2025-05-15T20:12:37Z">
        <w:r>
          <w:rPr>
            <w:rFonts w:ascii="Times New Roman" w:hAnsi="Times New Roman"/>
          </w:rPr>
          <w:t>Ngày báo cáo đồ án học phần</w:t>
        </w:r>
      </w:ins>
      <w:del w:id="91" w:author="Thanh Sang Huỳnh" w:date="2025-05-15T20:12:34Z">
        <w:r>
          <w:rPr>
            <w:rFonts w:cs="Times New Roman" w:ascii="Times New Roman" w:hAnsi="Times New Roman"/>
            <w:szCs w:val="24"/>
          </w:rPr>
          <w:delText>Hội đồng chấm khóa luận tốt nghiệp,</w:delText>
        </w:r>
      </w:del>
      <w:r>
        <w:rPr>
          <w:rFonts w:cs="Times New Roman" w:ascii="Times New Roman" w:hAnsi="Times New Roman"/>
          <w:rFonts w:ascii="Times New Roman" w:hAnsi="Times New Roman" w:cs="Times New Roman"/>
          <w:szCs w:val="24"/>
          <w:rPrChange w:id="0" w:author="Thanh Sang Huỳnh" w:date="2025-05-15T20:04:39Z">
            <w:rPr>
              <w:sz w:val="26"/>
              <w:szCs w:val="24"/>
            </w:rPr>
          </w:rPrChange>
        </w:rPr>
        <w:t xml:space="preserve"> </w:t>
      </w:r>
      <w:ins w:id="93" w:author="Thanh Sang Huỳnh" w:date="2025-05-15T20:15:22Z">
        <w:r>
          <w:rPr>
            <w:rFonts w:cs="Times New Roman" w:ascii="Times New Roman" w:hAnsi="Times New Roman"/>
            <w:szCs w:val="24"/>
          </w:rPr>
          <w:t>được xác định là ngày 20 tháng 5 năm 2025 theo quyết định</w:t>
        </w:r>
      </w:ins>
      <w:del w:id="94" w:author="Thanh Sang Huỳnh" w:date="2025-05-15T20:15:21Z">
        <w:r>
          <w:rPr>
            <w:rFonts w:cs="Times New Roman" w:ascii="Times New Roman" w:hAnsi="Times New Roman"/>
            <w:szCs w:val="24"/>
          </w:rPr>
          <w:delText>thành lập theo Quyết định số …………………… ngày …………………..</w:delText>
        </w:r>
      </w:del>
      <w:r>
        <w:rPr>
          <w:rFonts w:cs="Times New Roman" w:ascii="Times New Roman" w:hAnsi="Times New Roman"/>
          <w:rFonts w:ascii="Times New Roman" w:hAnsi="Times New Roman" w:cs="Times New Roman"/>
          <w:szCs w:val="24"/>
          <w:rPrChange w:id="0" w:author="Thanh Sang Huỳnh" w:date="2025-05-15T20:04:39Z">
            <w:rPr>
              <w:sz w:val="26"/>
              <w:szCs w:val="24"/>
            </w:rPr>
          </w:rPrChange>
        </w:rPr>
        <w:t xml:space="preserve"> của </w:t>
      </w:r>
      <w:ins w:id="96" w:author="Thanh Sang Huỳnh" w:date="2025-05-15T20:15:51Z">
        <w:r>
          <w:rPr>
            <w:rFonts w:cs="Times New Roman" w:ascii="Times New Roman" w:hAnsi="Times New Roman"/>
            <w:szCs w:val="24"/>
          </w:rPr>
          <w:t xml:space="preserve">giảng viên học phần IE105 - Nhập môn bảo đảm và an ninh thông tin lớp </w:t>
        </w:r>
      </w:ins>
      <w:ins w:id="97" w:author="Thanh Sang Huỳnh" w:date="2025-05-15T20:16:54Z">
        <w:r>
          <w:rPr>
            <w:rFonts w:cs="Times New Roman" w:ascii="Times New Roman" w:hAnsi="Times New Roman"/>
            <w:szCs w:val="24"/>
          </w:rPr>
          <w:t>IE105.P21.</w:t>
        </w:r>
      </w:ins>
      <w:del w:id="98" w:author="Thanh Sang Huỳnh" w:date="2025-05-15T20:15:48Z">
        <w:r>
          <w:rPr>
            <w:rFonts w:cs="Times New Roman" w:ascii="Times New Roman" w:hAnsi="Times New Roman"/>
            <w:szCs w:val="24"/>
          </w:rPr>
          <w:delText>Hiệu trưởng Trường Đại học Công nghệ Thông tin.</w:delText>
        </w:r>
      </w:del>
    </w:p>
    <w:p>
      <w:pPr>
        <w:pStyle w:val="Title"/>
        <w:rPr>
          <w:rFonts w:ascii="Times New Roman" w:hAnsi="Times New Roman"/>
          <w:ins w:id="100" w:author="Thanh Sang Huỳnh" w:date="2025-05-15T20:18:25Z"/>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LỜI CẢM ƠN</w:t>
      </w:r>
    </w:p>
    <w:p>
      <w:pPr>
        <w:pStyle w:val="Normal"/>
        <w:rPr>
          <w:rFonts w:ascii="Times New Roman" w:hAnsi="Times New Roman"/>
        </w:rPr>
      </w:pPr>
      <w:ins w:id="101" w:author="Thanh Sang Huỳnh" w:date="2025-05-15T20:24:22Z">
        <w:r>
          <w:rPr>
            <w:rFonts w:cs="Times New Roman" w:ascii="Times New Roman" w:hAnsi="Times New Roman"/>
          </w:rPr>
          <w:t>Nhóm chúng em xin bày tỏ lòng biết ơn sâu sắc đến thầy Nguyễn Tấn Cầm, giảng viên học phần IE105 - "Nhập môn bảo đảm và an ninh thông tin", lớp IE105.P21 thuộc khoa Khoa học và Kỹ thuật thông tin. Nhờ sự hướng dẫn của thầy, chúng em đã có được những kiến thức và kỹ năng nền tảng để thực hiện đề tài "Tìm hiểu phát hiện lỗi phần mềm bằng đồ thị". Mặc dù vậy, do còn hạn chế về kinh nghiệm và kiến thức chuyên môn, nhóm em nhận thấy vẫn còn nhiều thiếu sót trong quá trình nghiên cứu, đánh giá và trình bày đề tài. Chúng em rất mong nhận được sự góp ý, chỉ dẫn từ quý thầy cô bộ môn để đề tài này được hoàn thiện hơn nữa. Xin chân thành cảm ơn</w:t>
        </w:r>
      </w:ins>
      <w:ins w:id="102" w:author="Thanh Sang Huỳnh" w:date="2025-05-15T20:26:03Z">
        <w:r>
          <w:rPr>
            <w:rFonts w:cs="Times New Roman" w:ascii="Times New Roman" w:hAnsi="Times New Roman"/>
          </w:rPr>
          <w:t>.</w:t>
        </w:r>
      </w:ins>
      <w:r>
        <w:br w:type="page"/>
      </w:r>
    </w:p>
    <w:p>
      <w:pPr>
        <w:pStyle w:val="Title"/>
        <w:spacing w:before="0" w:after="240"/>
        <w:contextualSpacing/>
        <w:rPr>
          <w:rFonts w:ascii="Times New Roman" w:hAnsi="Times New Roman"/>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MỤC LỤC</w:t>
      </w:r>
    </w:p>
    <w:sdt>
      <w:sdtPr>
        <w:docPartObj>
          <w:docPartGallery w:val="Table of Contents"/>
          <w:docPartUnique w:val="true"/>
        </w:docPartObj>
      </w:sdtPr>
      <w:sdtContent>
        <w:p>
          <w:pPr>
            <w:pStyle w:val="TOC1"/>
            <w:tabs>
              <w:tab w:val="clear" w:pos="720"/>
              <w:tab w:val="left" w:pos="1540" w:leader="none"/>
              <w:tab w:val="right" w:pos="8777" w:leader="dot"/>
            </w:tabs>
            <w:rPr/>
          </w:pPr>
          <w:r>
            <w:fldChar w:fldCharType="begin"/>
          </w:r>
          <w:r>
            <w:rPr>
              <w:webHidden/>
              <w:rStyle w:val="IndexLink"/>
              <w:rFonts w:cs="Times New Roman" w:ascii="Times New Roman" w:hAnsi="Times New Roman"/>
            </w:rPr>
            <w:instrText xml:space="preserve"> TOC \z \o "1-4" \u \h</w:instrText>
          </w:r>
          <w:r>
            <w:rPr>
              <w:webHidden/>
              <w:rStyle w:val="IndexLink"/>
              <w:rFonts w:cs="Times New Roman" w:ascii="Times New Roman" w:hAnsi="Times New Roman"/>
            </w:rPr>
            <w:fldChar w:fldCharType="separate"/>
          </w:r>
          <w:hyperlink w:anchor="_Toc367742496">
            <w:r>
              <w:rPr>
                <w:webHidden/>
                <w:rStyle w:val="IndexLink"/>
                <w:rFonts w:cs="Times New Roman" w:ascii="Times New Roman" w:hAnsi="Times New Roman"/>
                <w:rFonts w:ascii="Times New Roman" w:hAnsi="Times New Roman" w:cs="Times New Roman"/>
                <w:rPrChange w:id="0" w:author="Thanh Sang Huỳnh" w:date="2025-05-15T20:04:39Z">
                  <w:rPr>
                    <w:sz w:val="26"/>
                  </w:rPr>
                </w:rPrChange>
              </w:rPr>
              <w:t>Chương 1.</w:t>
            </w:r>
            <w:r>
              <w:rPr>
                <w:rStyle w:val="IndexLink"/>
                <w:rFonts w:eastAsia="ＭＳ 明朝" w:cs="Times New Roman" w:ascii="Times New Roman" w:hAnsi="Times New Roman" w:eastAsiaTheme="minorEastAsia"/>
                <w:rFonts w:ascii="Times New Roman" w:hAnsi="Times New Roman" w:cs="Times New Roman"/>
                <w:sz w:val="22"/>
                <w:lang w:eastAsia="vi-V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rPrChange w:id="0" w:author="Thanh Sang Huỳnh" w:date="2025-05-15T20:04:39Z">
                  <w:rPr>
                    <w:sz w:val="26"/>
                  </w:rPr>
                </w:rPrChange>
              </w:rPr>
              <w:t>TÊN CHƯƠNG 1</w:t>
            </w:r>
            <w:r>
              <w:rPr>
                <w:webHidden/>
              </w:rPr>
              <w:fldChar w:fldCharType="begin"/>
            </w:r>
            <w:r>
              <w:rPr>
                <w:webHidden/>
              </w:rPr>
              <w:instrText xml:space="preserve">PAGEREF _Toc367742496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OC2"/>
            <w:tabs>
              <w:tab w:val="clear" w:pos="720"/>
              <w:tab w:val="left" w:pos="880" w:leader="none"/>
              <w:tab w:val="right" w:pos="8777" w:leader="dot"/>
            </w:tabs>
            <w:rPr/>
          </w:pPr>
          <w:hyperlink w:anchor="_Toc367742497">
            <w:r>
              <w:rPr>
                <w:webHidden/>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Chủ đề cấp độ 2</w:t>
            </w:r>
            <w:r>
              <w:rPr>
                <w:webHidden/>
              </w:rPr>
              <w:fldChar w:fldCharType="begin"/>
            </w:r>
            <w:r>
              <w:rPr>
                <w:webHidden/>
              </w:rPr>
              <w:instrText xml:space="preserve">PAGEREF _Toc367742497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OC3"/>
            <w:tabs>
              <w:tab w:val="clear" w:pos="720"/>
              <w:tab w:val="left" w:pos="1320" w:leader="none"/>
              <w:tab w:val="right" w:pos="8777" w:leader="dot"/>
            </w:tabs>
            <w:rPr/>
          </w:pPr>
          <w:hyperlink w:anchor="_Toc367742498">
            <w:r>
              <w:rPr>
                <w:webHidden/>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1.1.1.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Chủ đề cấp độ 3</w:t>
            </w:r>
            <w:r>
              <w:rPr>
                <w:webHidden/>
              </w:rPr>
              <w:fldChar w:fldCharType="begin"/>
            </w:r>
            <w:r>
              <w:rPr>
                <w:webHidden/>
              </w:rPr>
              <w:instrText xml:space="preserve">PAGEREF _Toc367742498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OC3"/>
            <w:tabs>
              <w:tab w:val="clear" w:pos="720"/>
              <w:tab w:val="left" w:pos="1320" w:leader="none"/>
              <w:tab w:val="right" w:pos="8777" w:leader="dot"/>
            </w:tabs>
            <w:rPr/>
          </w:pPr>
          <w:hyperlink w:anchor="_Toc367742499">
            <w:r>
              <w:rPr>
                <w:webHidden/>
                <w:rStyle w:val="IndexLink"/>
                <w:rFonts w:eastAsia="Times New Roman" w:cs="Times New Roman" w:ascii="Times New Roman" w:hAnsi="Times New Roman"/>
                <w:rFonts w:ascii="Times New Roman" w:hAnsi="Times New Roman" w:cs="Times New Roman"/>
                <w:rPrChange w:id="0" w:author="Thanh Sang Huỳnh" w:date="2025-05-15T20:04:39Z">
                  <w:rPr>
                    <w:sz w:val="26"/>
                  </w:rPr>
                </w:rPrChange>
              </w:rPr>
              <w:t>1.1.2.</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Chủ đề cấp độ 3</w:t>
            </w:r>
            <w:r>
              <w:rPr>
                <w:webHidden/>
              </w:rPr>
              <w:fldChar w:fldCharType="begin"/>
            </w:r>
            <w:r>
              <w:rPr>
                <w:webHidden/>
              </w:rPr>
              <w:instrText xml:space="preserve">PAGEREF _Toc367742499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OC4"/>
            <w:tabs>
              <w:tab w:val="clear" w:pos="720"/>
              <w:tab w:val="left" w:pos="1760" w:leader="none"/>
              <w:tab w:val="right" w:pos="8777" w:leader="dot"/>
            </w:tabs>
            <w:rPr/>
          </w:pPr>
          <w:hyperlink w:anchor="_Toc367742500">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1.1.2.1.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4</w:t>
            </w:r>
            <w:r>
              <w:rPr>
                <w:webHidden/>
              </w:rPr>
              <w:fldChar w:fldCharType="begin"/>
            </w:r>
            <w:r>
              <w:rPr>
                <w:webHidden/>
              </w:rPr>
              <w:instrText xml:space="preserve">PAGEREF _Toc367742500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OC1"/>
            <w:tabs>
              <w:tab w:val="clear" w:pos="720"/>
              <w:tab w:val="left" w:pos="1540" w:leader="none"/>
              <w:tab w:val="right" w:pos="8777" w:leader="dot"/>
            </w:tabs>
            <w:rPr/>
          </w:pPr>
          <w:hyperlink w:anchor="_Toc367742501">
            <w:r>
              <w:rPr>
                <w:webHidden/>
                <w:rStyle w:val="IndexLink"/>
                <w:rFonts w:cs="Times New Roman" w:ascii="Times New Roman" w:hAnsi="Times New Roman"/>
                <w:rFonts w:ascii="Times New Roman" w:hAnsi="Times New Roman" w:cs="Times New Roman"/>
                <w:rPrChange w:id="0" w:author="Thanh Sang Huỳnh" w:date="2025-05-15T20:04:39Z">
                  <w:rPr>
                    <w:sz w:val="26"/>
                  </w:rPr>
                </w:rPrChange>
              </w:rPr>
              <w:t>Chương 2.</w:t>
            </w:r>
            <w:r>
              <w:rPr>
                <w:rStyle w:val="IndexLink"/>
                <w:rFonts w:eastAsia="ＭＳ 明朝" w:cs="Times New Roman" w:ascii="Times New Roman" w:hAnsi="Times New Roman" w:eastAsiaTheme="minorEastAsia"/>
                <w:rFonts w:ascii="Times New Roman" w:hAnsi="Times New Roman" w:cs="Times New Roman"/>
                <w:sz w:val="22"/>
                <w:lang w:eastAsia="vi-V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rPrChange w:id="0" w:author="Thanh Sang Huỳnh" w:date="2025-05-15T20:04:39Z">
                  <w:rPr>
                    <w:sz w:val="26"/>
                  </w:rPr>
                </w:rPrChange>
              </w:rPr>
              <w:t>TÊN CHƯƠNG 2</w:t>
            </w:r>
            <w:r>
              <w:rPr>
                <w:webHidden/>
              </w:rPr>
              <w:fldChar w:fldCharType="begin"/>
            </w:r>
            <w:r>
              <w:rPr>
                <w:webHidden/>
              </w:rPr>
              <w:instrText xml:space="preserve">PAGEREF _Toc367742501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2"/>
            <w:tabs>
              <w:tab w:val="clear" w:pos="720"/>
              <w:tab w:val="left" w:pos="880" w:leader="none"/>
              <w:tab w:val="right" w:pos="8777" w:leader="dot"/>
            </w:tabs>
            <w:rPr/>
          </w:pPr>
          <w:hyperlink w:anchor="_Toc367742502">
            <w:r>
              <w:rPr>
                <w:webHidden/>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2.1.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eastAsia="Times New Roman" w:cs="Times New Roman" w:ascii="Times New Roman" w:hAnsi="Times New Roman"/>
                <w:rFonts w:ascii="Times New Roman" w:hAnsi="Times New Roman" w:cs="Times New Roman"/>
                <w:lang w:val="en-US"/>
                <w:rPrChange w:id="0" w:author="Thanh Sang Huỳnh" w:date="2025-05-15T20:04:39Z">
                  <w:rPr>
                    <w:sz w:val="26"/>
                  </w:rPr>
                </w:rPrChange>
              </w:rPr>
              <w:t>Chủ đề cấp độ 2</w:t>
            </w:r>
            <w:r>
              <w:rPr>
                <w:webHidden/>
              </w:rPr>
              <w:fldChar w:fldCharType="begin"/>
            </w:r>
            <w:r>
              <w:rPr>
                <w:webHidden/>
              </w:rPr>
              <w:instrText xml:space="preserve">PAGEREF _Toc367742502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3"/>
            <w:tabs>
              <w:tab w:val="clear" w:pos="720"/>
              <w:tab w:val="left" w:pos="1320" w:leader="none"/>
              <w:tab w:val="right" w:pos="8777" w:leader="dot"/>
            </w:tabs>
            <w:rPr/>
          </w:pPr>
          <w:hyperlink w:anchor="_Toc367742503">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2.1.1.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3</w:t>
            </w:r>
            <w:r>
              <w:rPr>
                <w:webHidden/>
              </w:rPr>
              <w:fldChar w:fldCharType="begin"/>
            </w:r>
            <w:r>
              <w:rPr>
                <w:webHidden/>
              </w:rPr>
              <w:instrText xml:space="preserve">PAGEREF _Toc367742503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4"/>
            <w:tabs>
              <w:tab w:val="clear" w:pos="720"/>
              <w:tab w:val="left" w:pos="1760" w:leader="none"/>
              <w:tab w:val="right" w:pos="8777" w:leader="dot"/>
            </w:tabs>
            <w:rPr/>
          </w:pPr>
          <w:hyperlink w:anchor="_Toc367742504">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2.1.1.1.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4</w:t>
            </w:r>
            <w:r>
              <w:rPr>
                <w:webHidden/>
              </w:rPr>
              <w:fldChar w:fldCharType="begin"/>
            </w:r>
            <w:r>
              <w:rPr>
                <w:webHidden/>
              </w:rPr>
              <w:instrText xml:space="preserve">PAGEREF _Toc367742504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2"/>
            <w:tabs>
              <w:tab w:val="clear" w:pos="720"/>
              <w:tab w:val="left" w:pos="880" w:leader="none"/>
              <w:tab w:val="right" w:pos="8777" w:leader="dot"/>
            </w:tabs>
            <w:rPr/>
          </w:pPr>
          <w:hyperlink w:anchor="_Toc367742505">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2.2.</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2</w:t>
            </w:r>
            <w:r>
              <w:rPr>
                <w:webHidden/>
              </w:rPr>
              <w:fldChar w:fldCharType="begin"/>
            </w:r>
            <w:r>
              <w:rPr>
                <w:webHidden/>
              </w:rPr>
              <w:instrText xml:space="preserve">PAGEREF _Toc367742505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3"/>
            <w:tabs>
              <w:tab w:val="clear" w:pos="720"/>
              <w:tab w:val="left" w:pos="1320" w:leader="none"/>
              <w:tab w:val="right" w:pos="8777" w:leader="dot"/>
            </w:tabs>
            <w:rPr/>
          </w:pPr>
          <w:hyperlink w:anchor="_Toc367742506">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2.2.1.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3</w:t>
            </w:r>
            <w:r>
              <w:rPr>
                <w:webHidden/>
              </w:rPr>
              <w:fldChar w:fldCharType="begin"/>
            </w:r>
            <w:r>
              <w:rPr>
                <w:webHidden/>
              </w:rPr>
              <w:instrText xml:space="preserve">PAGEREF _Toc367742506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p>
        <w:p>
          <w:pPr>
            <w:pStyle w:val="TOC1"/>
            <w:tabs>
              <w:tab w:val="clear" w:pos="720"/>
              <w:tab w:val="left" w:pos="1540" w:leader="none"/>
              <w:tab w:val="right" w:pos="8777" w:leader="dot"/>
            </w:tabs>
            <w:rPr/>
          </w:pPr>
          <w:hyperlink w:anchor="_Toc367742507">
            <w:r>
              <w:rPr>
                <w:webHidden/>
                <w:rStyle w:val="IndexLink"/>
                <w:rFonts w:cs="Times New Roman" w:ascii="Times New Roman" w:hAnsi="Times New Roman"/>
                <w:rFonts w:ascii="Times New Roman" w:hAnsi="Times New Roman" w:cs="Times New Roman"/>
                <w:rPrChange w:id="0" w:author="Thanh Sang Huỳnh" w:date="2025-05-15T20:04:39Z">
                  <w:rPr>
                    <w:sz w:val="26"/>
                  </w:rPr>
                </w:rPrChange>
              </w:rPr>
              <w:t>Chương 3.</w:t>
            </w:r>
            <w:r>
              <w:rPr>
                <w:rStyle w:val="IndexLink"/>
                <w:rFonts w:eastAsia="ＭＳ 明朝" w:cs="Times New Roman" w:ascii="Times New Roman" w:hAnsi="Times New Roman" w:eastAsiaTheme="minorEastAsia"/>
                <w:rFonts w:ascii="Times New Roman" w:hAnsi="Times New Roman" w:cs="Times New Roman"/>
                <w:sz w:val="22"/>
                <w:lang w:eastAsia="vi-V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rPrChange w:id="0" w:author="Thanh Sang Huỳnh" w:date="2025-05-15T20:04:39Z">
                  <w:rPr>
                    <w:sz w:val="26"/>
                  </w:rPr>
                </w:rPrChange>
              </w:rPr>
              <w:t>TÊN CHƯƠNG 3</w:t>
            </w:r>
            <w:r>
              <w:rPr>
                <w:webHidden/>
              </w:rPr>
              <w:fldChar w:fldCharType="begin"/>
            </w:r>
            <w:r>
              <w:rPr>
                <w:webHidden/>
              </w:rPr>
              <w:instrText xml:space="preserve">PAGEREF _Toc367742507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5</w:t>
            </w:r>
            <w:r>
              <w:rPr>
                <w:webHidden/>
              </w:rPr>
              <w:fldChar w:fldCharType="end"/>
            </w:r>
          </w:hyperlink>
        </w:p>
        <w:p>
          <w:pPr>
            <w:pStyle w:val="TOC2"/>
            <w:tabs>
              <w:tab w:val="clear" w:pos="720"/>
              <w:tab w:val="left" w:pos="880" w:leader="none"/>
              <w:tab w:val="right" w:pos="8777" w:leader="dot"/>
            </w:tabs>
            <w:rPr/>
          </w:pPr>
          <w:hyperlink w:anchor="_Toc367742508">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3.1.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2</w:t>
            </w:r>
            <w:r>
              <w:rPr>
                <w:webHidden/>
              </w:rPr>
              <w:fldChar w:fldCharType="begin"/>
            </w:r>
            <w:r>
              <w:rPr>
                <w:webHidden/>
              </w:rPr>
              <w:instrText xml:space="preserve">PAGEREF _Toc367742508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5</w:t>
            </w:r>
            <w:r>
              <w:rPr>
                <w:webHidden/>
              </w:rPr>
              <w:fldChar w:fldCharType="end"/>
            </w:r>
          </w:hyperlink>
        </w:p>
        <w:p>
          <w:pPr>
            <w:pStyle w:val="TOC3"/>
            <w:tabs>
              <w:tab w:val="clear" w:pos="720"/>
              <w:tab w:val="left" w:pos="1320" w:leader="none"/>
              <w:tab w:val="right" w:pos="8777" w:leader="dot"/>
            </w:tabs>
            <w:rPr/>
          </w:pPr>
          <w:hyperlink w:anchor="_Toc367742509">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3.1.1.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3</w:t>
            </w:r>
            <w:r>
              <w:rPr>
                <w:webHidden/>
              </w:rPr>
              <w:fldChar w:fldCharType="begin"/>
            </w:r>
            <w:r>
              <w:rPr>
                <w:webHidden/>
              </w:rPr>
              <w:instrText xml:space="preserve">PAGEREF _Toc367742509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5</w:t>
            </w:r>
            <w:r>
              <w:rPr>
                <w:webHidden/>
              </w:rPr>
              <w:fldChar w:fldCharType="end"/>
            </w:r>
          </w:hyperlink>
        </w:p>
        <w:p>
          <w:pPr>
            <w:pStyle w:val="TOC4"/>
            <w:tabs>
              <w:tab w:val="clear" w:pos="720"/>
              <w:tab w:val="left" w:pos="1760" w:leader="none"/>
              <w:tab w:val="right" w:pos="8777" w:leader="dot"/>
            </w:tabs>
            <w:rPr/>
          </w:pPr>
          <w:hyperlink w:anchor="_Toc367742510">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3.1.1.1.</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4</w:t>
            </w:r>
            <w:r>
              <w:rPr>
                <w:webHidden/>
              </w:rPr>
              <w:fldChar w:fldCharType="begin"/>
            </w:r>
            <w:r>
              <w:rPr>
                <w:webHidden/>
              </w:rPr>
              <w:instrText xml:space="preserve">PAGEREF _Toc367742510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5</w:t>
            </w:r>
            <w:r>
              <w:rPr>
                <w:webHidden/>
              </w:rPr>
              <w:fldChar w:fldCharType="end"/>
            </w:r>
          </w:hyperlink>
        </w:p>
        <w:p>
          <w:pPr>
            <w:pStyle w:val="TOC2"/>
            <w:tabs>
              <w:tab w:val="clear" w:pos="720"/>
              <w:tab w:val="left" w:pos="880" w:leader="none"/>
              <w:tab w:val="right" w:pos="8777" w:leader="dot"/>
            </w:tabs>
            <w:rPr/>
          </w:pPr>
          <w:hyperlink w:anchor="_Toc367742511">
            <w:r>
              <w:rPr>
                <w:webHidden/>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3.2.</w:t>
            </w:r>
            <w:r>
              <w:rPr>
                <w:rStyle w:val="IndexLink"/>
                <w:rFonts w:cs="Times New Roman" w:ascii="Times New Roman" w:hAnsi="Times New Roman"/>
                <w:rFonts w:ascii="Times New Roman" w:hAnsi="Times New Roman" w:cs="Times New Roman"/>
                <w:rPrChange w:id="0" w:author="Thanh Sang Huỳnh" w:date="2025-05-15T20:04:39Z">
                  <w:rPr>
                    <w:sz w:val="26"/>
                  </w:rPr>
                </w:rPrChange>
              </w:rPr>
              <w:tab/>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Chủ đề cấp độ 2</w:t>
            </w:r>
            <w:r>
              <w:rPr>
                <w:webHidden/>
              </w:rPr>
              <w:fldChar w:fldCharType="begin"/>
            </w:r>
            <w:r>
              <w:rPr>
                <w:webHidden/>
              </w:rPr>
              <w:instrText xml:space="preserve">PAGEREF _Toc367742511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5</w:t>
            </w:r>
            <w:r>
              <w:rPr>
                <w:webHidden/>
              </w:rPr>
              <w:fldChar w:fldCharType="end"/>
            </w:r>
          </w:hyperlink>
          <w:r>
            <w:rPr>
              <w:rStyle w:val="IndexLink"/>
              <w:vanish w:val="false"/>
              <w:rFonts w:cs="Times New Roman" w:ascii="Times New Roman" w:hAnsi="Times New Roman"/>
            </w:rPr>
            <w:fldChar w:fldCharType="end"/>
          </w:r>
        </w:p>
      </w:sdtContent>
    </w:sdt>
    <w:p>
      <w:pPr>
        <w:pStyle w:val="Normal"/>
        <w:rPr>
          <w:rFonts w:ascii="Times New Roman" w:hAnsi="Times New Roman" w:cs="Times New Roman"/>
          <w:b/>
          <w:sz w:val="28"/>
          <w:szCs w:val="26"/>
        </w:rPr>
      </w:pPr>
      <w:r>
        <w:rPr>
          <w:rFonts w:cs="Times New Roman" w:ascii="Times New Roman" w:hAnsi="Times New Roman"/>
          <w:b/>
          <w:sz w:val="28"/>
          <w:szCs w:val="26"/>
        </w:rPr>
      </w:r>
    </w:p>
    <w:p>
      <w:pPr>
        <w:sectPr>
          <w:type w:val="nextPage"/>
          <w:pgSz w:w="11906" w:h="16838"/>
          <w:pgMar w:left="1985" w:right="1134" w:gutter="0" w:header="0" w:top="1701" w:footer="0" w:bottom="1985"/>
          <w:pgNumType w:fmt="decimal"/>
          <w:formProt w:val="false"/>
          <w:textDirection w:val="lrTb"/>
          <w:docGrid w:type="default" w:linePitch="360" w:charSpace="0"/>
        </w:sectPr>
        <w:pStyle w:val="Normal"/>
        <w:jc w:val="center"/>
        <w:rPr>
          <w:rFonts w:ascii="Times New Roman" w:hAnsi="Times New Roman" w:cs="Times New Roman"/>
          <w:b/>
          <w:sz w:val="28"/>
          <w:szCs w:val="26"/>
        </w:rPr>
      </w:pPr>
      <w:r>
        <w:rPr>
          <w:rFonts w:cs="Times New Roman" w:ascii="Times New Roman" w:hAnsi="Times New Roman"/>
          <w:b/>
          <w:sz w:val="28"/>
          <w:szCs w:val="26"/>
        </w:rPr>
      </w:r>
    </w:p>
    <w:p>
      <w:pPr>
        <w:pStyle w:val="Title"/>
        <w:rPr>
          <w:rFonts w:ascii="Times New Roman" w:hAnsi="Times New Roman"/>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DANH MỤC HÌNH</w:t>
      </w:r>
    </w:p>
    <w:p>
      <w:pPr>
        <w:pStyle w:val="TableofFigures"/>
        <w:tabs>
          <w:tab w:val="clear" w:pos="720"/>
          <w:tab w:val="right" w:pos="8777" w:leader="dot"/>
        </w:tabs>
        <w:rPr/>
      </w:pPr>
      <w:r>
        <w:fldChar w:fldCharType="begin"/>
      </w:r>
      <w:r>
        <w:rPr>
          <w:rStyle w:val="IndexLink"/>
          <w:rFonts w:cs="Times New Roman" w:ascii="Times New Roman" w:hAnsi="Times New Roman"/>
        </w:rPr>
        <w:instrText xml:space="preserve"> TOC \c "Hình" \h </w:instrText>
      </w:r>
      <w:r>
        <w:rPr>
          <w:rStyle w:val="IndexLink"/>
          <w:rFonts w:cs="Times New Roman" w:ascii="Times New Roman" w:hAnsi="Times New Roman"/>
        </w:rPr>
        <w:fldChar w:fldCharType="separate"/>
      </w:r>
      <w:hyperlink w:anchor="_Toc367742554">
        <w:r>
          <w:rPr>
            <w:rStyle w:val="IndexLink"/>
            <w:rFonts w:cs="Times New Roman" w:ascii="Times New Roman" w:hAnsi="Times New Roman"/>
            <w:rFonts w:ascii="Times New Roman" w:hAnsi="Times New Roman" w:cs="Times New Roman"/>
            <w:rPrChange w:id="0" w:author="Thanh Sang Huỳnh" w:date="2025-05-15T20:04:39Z">
              <w:rPr>
                <w:sz w:val="26"/>
              </w:rPr>
            </w:rPrChange>
          </w:rPr>
          <w:t>Hình 1.1</w:t>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 Tên hình 1</w:t>
        </w:r>
        <w:r>
          <w:rPr>
            <w:webHidden/>
          </w:rPr>
          <w:fldChar w:fldCharType="begin"/>
        </w:r>
        <w:r>
          <w:rPr>
            <w:webHidden/>
          </w:rPr>
          <w:instrText xml:space="preserve">PAGEREF _Toc367742554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r>
        <w:rPr>
          <w:rStyle w:val="IndexLink"/>
          <w:vanish w:val="false"/>
          <w:rFonts w:cs="Times New Roman" w:ascii="Times New Roman" w:hAnsi="Times New Roman"/>
        </w:rPr>
        <w:fldChar w:fldCharType="end"/>
      </w:r>
    </w:p>
    <w:p>
      <w:pPr>
        <w:pStyle w:val="Normal"/>
        <w:rPr>
          <w:rFonts w:ascii="Times New Roman" w:hAnsi="Times New Roman" w:cs="Times New Roman"/>
          <w:b/>
          <w:sz w:val="28"/>
          <w:szCs w:val="26"/>
        </w:rPr>
      </w:pPr>
      <w:r>
        <w:rPr>
          <w:rFonts w:cs="Times New Roman" w:ascii="Times New Roman" w:hAnsi="Times New Roman"/>
          <w:b/>
          <w:sz w:val="28"/>
          <w:szCs w:val="26"/>
        </w:rPr>
      </w:r>
    </w:p>
    <w:p>
      <w:pPr>
        <w:sectPr>
          <w:type w:val="nextPage"/>
          <w:pgSz w:w="11906" w:h="16838"/>
          <w:pgMar w:left="1985" w:right="1134" w:gutter="0" w:header="0" w:top="1701" w:footer="0" w:bottom="1985"/>
          <w:pgNumType w:fmt="decimal"/>
          <w:formProt w:val="false"/>
          <w:textDirection w:val="lrTb"/>
          <w:docGrid w:type="default" w:linePitch="360" w:charSpace="0"/>
        </w:sectPr>
        <w:pStyle w:val="Normal"/>
        <w:rPr>
          <w:rFonts w:ascii="Times New Roman" w:hAnsi="Times New Roman" w:cs="Times New Roman"/>
          <w:b/>
          <w:sz w:val="28"/>
          <w:szCs w:val="26"/>
        </w:rPr>
      </w:pPr>
      <w:r>
        <w:rPr>
          <w:rFonts w:cs="Times New Roman" w:ascii="Times New Roman" w:hAnsi="Times New Roman"/>
          <w:b/>
          <w:sz w:val="28"/>
          <w:szCs w:val="26"/>
        </w:rPr>
      </w:r>
    </w:p>
    <w:p>
      <w:pPr>
        <w:pStyle w:val="Title"/>
        <w:rPr>
          <w:rFonts w:ascii="Times New Roman" w:hAnsi="Times New Roman"/>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DANH MỤC BẢNG</w:t>
      </w:r>
    </w:p>
    <w:p>
      <w:pPr>
        <w:pStyle w:val="TableofFigures"/>
        <w:tabs>
          <w:tab w:val="clear" w:pos="720"/>
          <w:tab w:val="right" w:pos="8777" w:leader="dot"/>
        </w:tabs>
        <w:rPr/>
      </w:pPr>
      <w:r>
        <w:fldChar w:fldCharType="begin"/>
      </w:r>
      <w:r>
        <w:rPr>
          <w:rStyle w:val="IndexLink"/>
          <w:rFonts w:cs="Times New Roman" w:ascii="Times New Roman" w:hAnsi="Times New Roman"/>
        </w:rPr>
        <w:instrText xml:space="preserve"> TOC \c "Bảng" \h </w:instrText>
      </w:r>
      <w:r>
        <w:rPr>
          <w:rStyle w:val="IndexLink"/>
          <w:rFonts w:cs="Times New Roman" w:ascii="Times New Roman" w:hAnsi="Times New Roman"/>
        </w:rPr>
        <w:fldChar w:fldCharType="separate"/>
      </w:r>
      <w:hyperlink w:anchor="_Toc367742567">
        <w:r>
          <w:rPr>
            <w:rStyle w:val="IndexLink"/>
            <w:rFonts w:cs="Times New Roman" w:ascii="Times New Roman" w:hAnsi="Times New Roman"/>
            <w:rFonts w:ascii="Times New Roman" w:hAnsi="Times New Roman" w:cs="Times New Roman"/>
            <w:rPrChange w:id="0" w:author="Thanh Sang Huỳnh" w:date="2025-05-15T20:04:39Z">
              <w:rPr>
                <w:sz w:val="26"/>
              </w:rPr>
            </w:rPrChange>
          </w:rPr>
          <w:t>Bảng 1.1</w:t>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 Tên bảng 1</w:t>
        </w:r>
        <w:r>
          <w:rPr>
            <w:webHidden/>
          </w:rPr>
          <w:fldChar w:fldCharType="begin"/>
        </w:r>
        <w:r>
          <w:rPr>
            <w:webHidden/>
          </w:rPr>
          <w:instrText xml:space="preserve">PAGEREF _Toc367742567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3</w:t>
        </w:r>
        <w:r>
          <w:rPr>
            <w:webHidden/>
          </w:rPr>
          <w:fldChar w:fldCharType="end"/>
        </w:r>
      </w:hyperlink>
    </w:p>
    <w:p>
      <w:pPr>
        <w:pStyle w:val="TableofFigures"/>
        <w:tabs>
          <w:tab w:val="clear" w:pos="720"/>
          <w:tab w:val="right" w:pos="8777" w:leader="dot"/>
        </w:tabs>
        <w:rPr/>
      </w:pPr>
      <w:hyperlink w:anchor="_Toc367742568">
        <w:r>
          <w:rPr>
            <w:rStyle w:val="IndexLink"/>
            <w:rFonts w:cs="Times New Roman" w:ascii="Times New Roman" w:hAnsi="Times New Roman"/>
            <w:rFonts w:ascii="Times New Roman" w:hAnsi="Times New Roman" w:cs="Times New Roman"/>
            <w:rPrChange w:id="0" w:author="Thanh Sang Huỳnh" w:date="2025-05-15T20:04:39Z">
              <w:rPr>
                <w:sz w:val="26"/>
              </w:rPr>
            </w:rPrChange>
          </w:rPr>
          <w:t>Bảng 2.1</w:t>
        </w:r>
        <w:r>
          <w:rPr>
            <w:rStyle w:val="IndexLink"/>
            <w:rFonts w:cs="Times New Roman" w:ascii="Times New Roman" w:hAnsi="Times New Roman"/>
            <w:rFonts w:ascii="Times New Roman" w:hAnsi="Times New Roman" w:cs="Times New Roman"/>
            <w:lang w:val="en-US"/>
            <w:rPrChange w:id="0" w:author="Thanh Sang Huỳnh" w:date="2025-05-15T20:04:39Z">
              <w:rPr>
                <w:sz w:val="26"/>
              </w:rPr>
            </w:rPrChange>
          </w:rPr>
          <w:t>: Tên bảng 1</w:t>
        </w:r>
        <w:r>
          <w:rPr>
            <w:webHidden/>
          </w:rPr>
          <w:fldChar w:fldCharType="begin"/>
        </w:r>
        <w:r>
          <w:rPr>
            <w:webHidden/>
          </w:rPr>
          <w:instrText xml:space="preserve">PAGEREF _Toc367742568 \h</w:instrText>
        </w:r>
        <w:r>
          <w:rPr>
            <w:webHidden/>
          </w:rPr>
          <w:fldChar w:fldCharType="separate"/>
        </w:r>
        <w:r>
          <w:rPr>
            <w:rStyle w:val="IndexLink"/>
            <w:rFonts w:cs="Times New Roman" w:ascii="Times New Roman" w:hAnsi="Times New Roman"/>
            <w:rFonts w:ascii="Times New Roman" w:hAnsi="Times New Roman" w:cs="Times New Roman"/>
            <w:vanish w:val="false"/>
            <w:rPrChange w:id="0" w:author="Thanh Sang Huỳnh" w:date="2025-05-15T20:04:39Z">
              <w:rPr>
                <w:sz w:val="26"/>
              </w:rPr>
            </w:rPrChange>
          </w:rPr>
          <w:tab/>
          <w:t>4</w:t>
        </w:r>
        <w:r>
          <w:rPr>
            <w:webHidden/>
          </w:rPr>
          <w:fldChar w:fldCharType="end"/>
        </w:r>
      </w:hyperlink>
      <w:r>
        <w:rPr>
          <w:rStyle w:val="IndexLink"/>
          <w:vanish w:val="false"/>
          <w:rFonts w:cs="Times New Roman" w:ascii="Times New Roman" w:hAnsi="Times New Roman"/>
        </w:rPr>
        <w:fldChar w:fldCharType="end"/>
      </w:r>
    </w:p>
    <w:p>
      <w:pPr>
        <w:pStyle w:val="Normal"/>
        <w:rPr>
          <w:rFonts w:ascii="Times New Roman" w:hAnsi="Times New Roman" w:cs="Times New Roman"/>
          <w:b/>
          <w:sz w:val="28"/>
          <w:szCs w:val="26"/>
        </w:rPr>
      </w:pPr>
      <w:r>
        <w:rPr>
          <w:rFonts w:cs="Times New Roman" w:ascii="Times New Roman" w:hAnsi="Times New Roman"/>
          <w:b/>
          <w:sz w:val="28"/>
          <w:szCs w:val="26"/>
        </w:rPr>
      </w:r>
    </w:p>
    <w:p>
      <w:pPr>
        <w:pStyle w:val="Normal"/>
        <w:rPr>
          <w:rFonts w:ascii="Times New Roman" w:hAnsi="Times New Roman" w:cs="Cambria" w:cstheme="majorHAnsi"/>
          <w:b/>
          <w:sz w:val="28"/>
          <w:szCs w:val="26"/>
        </w:rPr>
      </w:pPr>
      <w:r>
        <w:rPr>
          <w:rFonts w:cs="Cambria" w:cstheme="majorHAnsi" w:ascii="Times New Roman" w:hAnsi="Times New Roman"/>
          <w:b/>
          <w:sz w:val="28"/>
          <w:szCs w:val="26"/>
        </w:rPr>
      </w:r>
    </w:p>
    <w:p>
      <w:pPr>
        <w:sectPr>
          <w:type w:val="nextPage"/>
          <w:pgSz w:w="11906" w:h="16838"/>
          <w:pgMar w:left="1985" w:right="1134" w:gutter="0" w:header="0" w:top="1701" w:footer="0" w:bottom="1985"/>
          <w:pgNumType w:fmt="decimal"/>
          <w:formProt w:val="false"/>
          <w:textDirection w:val="lrTb"/>
          <w:docGrid w:type="default" w:linePitch="360" w:charSpace="0"/>
        </w:sectPr>
        <w:pStyle w:val="Normal"/>
        <w:rPr>
          <w:rFonts w:ascii="Times New Roman" w:hAnsi="Times New Roman" w:cs="Cambria" w:cstheme="majorHAnsi"/>
          <w:b/>
          <w:sz w:val="28"/>
          <w:szCs w:val="26"/>
        </w:rPr>
      </w:pPr>
      <w:r>
        <w:rPr>
          <w:rFonts w:cs="Cambria" w:cstheme="majorHAnsi" w:ascii="Times New Roman" w:hAnsi="Times New Roman"/>
          <w:b/>
          <w:sz w:val="28"/>
          <w:szCs w:val="26"/>
        </w:rPr>
      </w:r>
    </w:p>
    <w:p>
      <w:pPr>
        <w:pStyle w:val="Title"/>
        <w:rPr>
          <w:rFonts w:ascii="Times New Roman" w:hAnsi="Times New Roman"/>
        </w:rPr>
      </w:pPr>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DANH MỤC TỪ VIẾT TẮT</w:t>
      </w:r>
    </w:p>
    <w:p>
      <w:pPr>
        <w:pStyle w:val="Normal"/>
        <w:rPr>
          <w:rFonts w:ascii="Times New Roman" w:hAnsi="Times New Roman" w:cs="Cambria" w:cstheme="majorHAnsi"/>
          <w:b/>
          <w:sz w:val="28"/>
          <w:szCs w:val="26"/>
        </w:rPr>
      </w:pPr>
      <w:r>
        <w:rPr>
          <w:rFonts w:cs="Cambria" w:cstheme="majorHAnsi" w:ascii="Times New Roman" w:hAnsi="Times New Roman"/>
          <w:b/>
          <w:sz w:val="28"/>
          <w:szCs w:val="26"/>
        </w:rPr>
      </w:r>
    </w:p>
    <w:p>
      <w:pPr>
        <w:pStyle w:val="Normal"/>
        <w:rPr>
          <w:rFonts w:ascii="Times New Roman" w:hAnsi="Times New Roman" w:cs="Cambria" w:cstheme="majorHAnsi"/>
          <w:b/>
          <w:sz w:val="28"/>
          <w:szCs w:val="26"/>
        </w:rPr>
      </w:pPr>
      <w:r>
        <w:rPr>
          <w:rFonts w:cs="Cambria" w:cstheme="majorHAnsi" w:ascii="Times New Roman" w:hAnsi="Times New Roman"/>
          <w:b/>
          <w:sz w:val="28"/>
          <w:szCs w:val="26"/>
        </w:rPr>
      </w:r>
    </w:p>
    <w:p>
      <w:pPr>
        <w:sectPr>
          <w:type w:val="nextPage"/>
          <w:pgSz w:w="11906" w:h="16838"/>
          <w:pgMar w:left="1985" w:right="1134" w:gutter="0" w:header="0" w:top="1701" w:footer="0" w:bottom="1985"/>
          <w:pgNumType w:fmt="decimal"/>
          <w:formProt w:val="false"/>
          <w:textDirection w:val="lrTb"/>
          <w:docGrid w:type="default" w:linePitch="360" w:charSpace="0"/>
        </w:sectPr>
        <w:pStyle w:val="Normal"/>
        <w:rPr>
          <w:rFonts w:ascii="Times New Roman" w:hAnsi="Times New Roman" w:cs="Cambria" w:cstheme="majorHAnsi"/>
          <w:b/>
          <w:sz w:val="28"/>
          <w:szCs w:val="26"/>
        </w:rPr>
      </w:pPr>
      <w:r>
        <w:rPr>
          <w:rFonts w:cs="Cambria" w:cstheme="majorHAnsi" w:ascii="Times New Roman" w:hAnsi="Times New Roman"/>
          <w:b/>
          <w:sz w:val="28"/>
          <w:szCs w:val="26"/>
        </w:rPr>
      </w:r>
    </w:p>
    <w:p>
      <w:pPr>
        <w:pStyle w:val="Title"/>
        <w:rPr>
          <w:rFonts w:ascii="Times New Roman" w:hAnsi="Times New Roman"/>
        </w:rPr>
      </w:pPr>
      <w:r>
        <w:rPr>
          <w:rFonts w:eastAsia="Times New Roman" w:cs="Times New Roman" w:ascii="Times New Roman" w:hAnsi="Times New Roman"/>
          <w:rFonts w:ascii="Times New Roman" w:hAnsi="Times New Roman" w:eastAsia="Times New Roman" w:cs="Times New Roman"/>
          <w:rPrChange w:id="0" w:author="Thanh Sang Huỳnh" w:date="2025-05-15T20:04:39Z">
            <w:rPr>
              <w:sz w:val="28"/>
              <w:spacing w:val="5"/>
              <w:b/>
              <w:kern w:val="2"/>
              <w:szCs w:val="52"/>
            </w:rPr>
          </w:rPrChange>
        </w:rPr>
        <w:t>TÓM TẮT KHÓA LUẬN</w:t>
      </w:r>
    </w:p>
    <w:p>
      <w:pPr>
        <w:pStyle w:val="Normal"/>
        <w:spacing w:before="0" w:after="0"/>
        <w:rPr>
          <w:rFonts w:ascii="Times New Roman" w:hAnsi="Times New Roman" w:eastAsia="Times New Roman" w:cs="Times New Roman"/>
          <w:b/>
          <w:szCs w:val="26"/>
        </w:rPr>
      </w:pPr>
      <w:r>
        <w:rPr>
          <w:rFonts w:eastAsia="Times New Roman" w:cs="Times New Roman" w:ascii="Times New Roman" w:hAnsi="Times New Roman"/>
          <w:b/>
          <w:szCs w:val="26"/>
        </w:rPr>
      </w:r>
    </w:p>
    <w:p>
      <w:pPr>
        <w:pStyle w:val="Normal"/>
        <w:spacing w:before="0" w:after="0"/>
        <w:jc w:val="center"/>
        <w:rPr>
          <w:rFonts w:ascii="Times New Roman" w:hAnsi="Times New Roman" w:eastAsia="Times New Roman" w:cs="Times New Roman"/>
          <w:b/>
          <w:szCs w:val="26"/>
        </w:rPr>
      </w:pPr>
      <w:r>
        <w:rPr>
          <w:rFonts w:eastAsia="Times New Roman" w:cs="Times New Roman" w:ascii="Times New Roman" w:hAnsi="Times New Roman"/>
          <w:b/>
          <w:szCs w:val="26"/>
        </w:rPr>
      </w:r>
    </w:p>
    <w:p>
      <w:pPr>
        <w:pStyle w:val="Normal"/>
        <w:spacing w:before="0" w:after="0"/>
        <w:jc w:val="center"/>
        <w:rPr>
          <w:rFonts w:ascii="Times New Roman" w:hAnsi="Times New Roman" w:eastAsia="Times New Roman" w:cs="Times New Roman"/>
          <w:b/>
          <w:szCs w:val="26"/>
        </w:rPr>
      </w:pPr>
      <w:r>
        <w:rPr>
          <w:rFonts w:eastAsia="Times New Roman" w:cs="Times New Roman" w:ascii="Times New Roman" w:hAnsi="Times New Roman"/>
          <w:b/>
          <w:szCs w:val="26"/>
        </w:rPr>
      </w:r>
      <w:r>
        <w:br w:type="page"/>
      </w:r>
    </w:p>
    <w:p>
      <w:pPr>
        <w:pStyle w:val="Title"/>
        <w:jc w:val="start"/>
        <w:pPrChange w:id="0" w:author="Lê Thị Trúc Phương" w:date="2020-07-08T11:02:00Z">
          <w:pPr>
            <w:pStyle w:val="Title"/>
          </w:pPr>
        </w:pPrChange>
        <w:rPr>
          <w:rFonts w:ascii="Times New Roman" w:hAnsi="Times New Roman"/>
        </w:rPr>
      </w:pPr>
      <w:ins w:id="184" w:author="Lê Thị Trúc Phương" w:date="2020-07-08T11:02:00Z">
        <w:r>
          <w:rPr>
            <w:rFonts w:eastAsia="Times New Roman" w:cs="Times New Roman" w:ascii="Times New Roman" w:hAnsi="Times New Roman"/>
            <w:b w:val="false"/>
            <w:bCs/>
            <w:szCs w:val="28"/>
            <w:lang w:val="en-US"/>
          </w:rPr>
          <w:t>Chương</w:t>
        </w:r>
      </w:ins>
      <w:ins w:id="185" w:author="Lê Thị Trúc Phương" w:date="2020-07-08T11:02:00Z">
        <w:r>
          <w:rPr>
            <w:rFonts w:eastAsia="Times New Roman" w:cs="Times New Roman" w:ascii="Times New Roman" w:hAnsi="Times New Roman"/>
            <w:b w:val="false"/>
            <w:bCs/>
            <w:szCs w:val="28"/>
            <w:lang w:val="en-US"/>
          </w:rPr>
          <w:t xml:space="preserve"> 1.</w:t>
        </w:r>
      </w:ins>
      <w:del w:id="186" w:author="Lê Thị Trúc Phương" w:date="2020-07-08T11:03:00Z">
        <w:r>
          <w:rPr>
            <w:rFonts w:eastAsia="Times New Roman" w:cs="Times New Roman" w:ascii="Times New Roman" w:hAnsi="Times New Roman"/>
            <w:b w:val="false"/>
            <w:bCs/>
            <w:szCs w:val="28"/>
            <w:lang w:val="en-US"/>
          </w:rPr>
          <w:delText xml:space="preserve"> </w:delText>
        </w:r>
      </w:del>
      <w:ins w:id="187" w:author="Lê Thị Trúc Phương" w:date="2020-07-08T11:04:00Z">
        <w:bookmarkStart w:id="0" w:name="_Toc367742496"/>
        <w:r>
          <w:rPr>
            <w:rFonts w:cs="Times New Roman" w:ascii="Times New Roman" w:hAnsi="Times New Roman"/>
            <w:lang w:val="en-US"/>
          </w:rPr>
          <w:t xml:space="preserve">   </w:t>
        </w:r>
      </w:ins>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T</w:t>
      </w:r>
      <w:bookmarkStart w:id="1" w:name="_GoBack"/>
      <w:bookmarkEnd w:id="1"/>
      <w:r>
        <w:rPr>
          <w:rFonts w:cs="Times New Roman" w:ascii="Times New Roman" w:hAnsi="Times New Roman"/>
          <w:rFonts w:ascii="Times New Roman" w:hAnsi="Times New Roman" w:eastAsia="ＭＳ ゴシック" w:cs="Times New Roman" w:eastAsiaTheme="majorEastAsia"/>
          <w:rPrChange w:id="0" w:author="Thanh Sang Huỳnh" w:date="2025-05-15T20:04:39Z">
            <w:rPr>
              <w:sz w:val="28"/>
              <w:spacing w:val="5"/>
              <w:b/>
              <w:kern w:val="2"/>
              <w:szCs w:val="52"/>
            </w:rPr>
          </w:rPrChange>
        </w:rPr>
        <w:t>ÊN CHƯƠNG 1</w:t>
      </w:r>
      <w:bookmarkEnd w:id="0"/>
    </w:p>
    <w:p>
      <w:pPr>
        <w:pStyle w:val="Heading2"/>
        <w:ind w:hanging="567" w:start="567"/>
        <w:rPr>
          <w:rFonts w:ascii="Times New Roman" w:hAnsi="Times New Roman"/>
        </w:rPr>
      </w:pPr>
      <w:bookmarkStart w:id="2" w:name="_Toc367742497"/>
      <w:r>
        <w:rPr>
          <w:rFonts w:eastAsia="Times New Roman" w:cs="Times New Roman" w:ascii="Times New Roman" w:hAnsi="Times New Roman"/>
          <w:rFonts w:ascii="Times New Roman" w:hAnsi="Times New Roman" w:eastAsia="Times New Roman" w:cs="Times New Roman"/>
          <w:lang w:val="en-US"/>
          <w:lang w:val="en-US"/>
          <w:rPrChange w:id="0" w:author="Thanh Sang Huỳnh" w:date="2025-05-15T20:04:39Z">
            <w:rPr>
              <w:sz w:val="26"/>
              <w:b/>
              <w:szCs w:val="26"/>
              <w:bCs/>
            </w:rPr>
          </w:rPrChange>
        </w:rPr>
        <w:t>Chủ đề cấp độ 2</w:t>
      </w:r>
      <w:bookmarkEnd w:id="2"/>
    </w:p>
    <w:p>
      <w:pPr>
        <w:pStyle w:val="Normal"/>
        <w:rPr>
          <w:rFonts w:ascii="Times New Roman" w:hAnsi="Times New Roman"/>
        </w:rPr>
      </w:pPr>
      <w:r>
        <w:rPr>
          <w:rFonts w:cs="Times New Roman" w:ascii="Times New Roman" w:hAnsi="Times New Roman"/>
          <w:rFonts w:ascii="Times New Roman" w:hAnsi="Times New Roman" w:cs="Times New Roman"/>
          <w:szCs w:val="26"/>
          <w:lang w:val="en-US"/>
          <w:lang w:val="en-US"/>
          <w:rPrChange w:id="0" w:author="Thanh Sang Huỳnh" w:date="2025-05-15T20:04:39Z">
            <w:rPr>
              <w:sz w:val="26"/>
              <w:szCs w:val="26"/>
            </w:rPr>
          </w:rPrChange>
        </w:rPr>
        <w:t>Nội dung …………………</w:t>
      </w:r>
    </w:p>
    <w:p>
      <w:pPr>
        <w:pStyle w:val="Normal"/>
        <w:rPr>
          <w:rFonts w:ascii="Times New Roman" w:hAnsi="Times New Roman"/>
        </w:rPr>
      </w:pPr>
      <w:r>
        <w:rPr>
          <w:rFonts w:cs="Times New Roman" w:ascii="Times New Roman" w:hAnsi="Times New Roman"/>
          <w:rFonts w:ascii="Times New Roman" w:hAnsi="Times New Roman" w:cs="Times New Roman"/>
          <w:szCs w:val="26"/>
          <w:lang w:val="en-US"/>
          <w:lang w:val="en-US"/>
          <w:rPrChange w:id="0" w:author="Thanh Sang Huỳnh" w:date="2025-05-15T20:04:39Z">
            <w:rPr>
              <w:sz w:val="26"/>
              <w:szCs w:val="26"/>
            </w:rPr>
          </w:rPrChange>
        </w:rPr>
        <w:t>Nội dung………………….</w:t>
      </w:r>
    </w:p>
    <w:p>
      <w:pPr>
        <w:pStyle w:val="Heading3"/>
        <w:ind w:hanging="851" w:start="1078"/>
        <w:rPr>
          <w:rFonts w:ascii="Times New Roman" w:hAnsi="Times New Roman"/>
        </w:rPr>
      </w:pPr>
      <w:bookmarkStart w:id="3" w:name="_Toc367742498"/>
      <w:r>
        <w:rPr>
          <w:rFonts w:eastAsia="Times New Roman" w:cs="Times New Roman" w:ascii="Times New Roman" w:hAnsi="Times New Roman"/>
          <w:rFonts w:ascii="Times New Roman" w:hAnsi="Times New Roman" w:eastAsia="Times New Roman" w:cs="Times New Roman"/>
          <w:lang w:val="en-US"/>
          <w:lang w:val="en-US"/>
          <w:rPrChange w:id="0" w:author="Thanh Sang Huỳnh" w:date="2025-05-15T20:04:39Z">
            <w:rPr>
              <w:sz w:val="26"/>
              <w:b/>
              <w:bCs/>
            </w:rPr>
          </w:rPrChange>
        </w:rPr>
        <w:t>Chủ đề cấp độ 3</w:t>
      </w:r>
      <w:bookmarkEnd w:id="3"/>
    </w:p>
    <w:p>
      <w:pPr>
        <w:pStyle w:val="Normal"/>
        <w:ind w:firstLine="227"/>
        <w:rPr>
          <w:rFonts w:ascii="Times New Roman" w:hAnsi="Times New Roman"/>
        </w:rPr>
      </w:pPr>
      <w:r>
        <w:rPr>
          <w:rFonts w:cs="Times New Roman" w:ascii="Times New Roman" w:hAnsi="Times New Roman"/>
          <w:rFonts w:ascii="Times New Roman" w:hAnsi="Times New Roman" w:cs="Times New Roman"/>
          <w:lang w:val="en-US"/>
          <w:lang w:val="en-US"/>
          <w:rPrChange w:id="0" w:author="Thanh Sang Huỳnh" w:date="2025-05-15T20:04:39Z">
            <w:rPr>
              <w:sz w:val="26"/>
            </w:rPr>
          </w:rPrChange>
        </w:rPr>
        <w:t>Nội dung</w:t>
      </w:r>
    </w:p>
    <w:p>
      <w:pPr>
        <w:pStyle w:val="Heading3"/>
        <w:ind w:hanging="851" w:start="1078"/>
        <w:rPr>
          <w:rFonts w:ascii="Times New Roman" w:hAnsi="Times New Roman"/>
        </w:rPr>
      </w:pPr>
      <w:bookmarkStart w:id="4" w:name="_Toc367742499"/>
      <w:r>
        <w:rPr>
          <w:rFonts w:eastAsia="Times New Roman" w:cs="Times New Roman" w:ascii="Times New Roman" w:hAnsi="Times New Roman"/>
          <w:rFonts w:ascii="Times New Roman" w:hAnsi="Times New Roman" w:eastAsia="Times New Roman" w:cs="Times New Roman"/>
          <w:lang w:val="en-US"/>
          <w:lang w:val="en-US"/>
          <w:rPrChange w:id="0" w:author="Thanh Sang Huỳnh" w:date="2025-05-15T20:04:39Z">
            <w:rPr>
              <w:sz w:val="26"/>
              <w:b/>
              <w:bCs/>
            </w:rPr>
          </w:rPrChange>
        </w:rPr>
        <w:t>Chủ đề cấp độ 3</w:t>
      </w:r>
      <w:bookmarkEnd w:id="4"/>
    </w:p>
    <w:p>
      <w:pPr>
        <w:pStyle w:val="Heading4"/>
        <w:ind w:hanging="1021" w:start="1645"/>
        <w:rPr>
          <w:rFonts w:ascii="Times New Roman" w:hAnsi="Times New Roman"/>
        </w:rPr>
      </w:pPr>
      <w:bookmarkStart w:id="5" w:name="_Toc367742500"/>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iCs/>
              <w:bCs/>
            </w:rPr>
          </w:rPrChange>
        </w:rPr>
        <w:t>Chủ đề cấp độ 4</w:t>
      </w:r>
      <w:bookmarkEnd w:id="5"/>
    </w:p>
    <w:p>
      <w:pPr>
        <w:pStyle w:val="Normal"/>
        <w:ind w:firstLine="624"/>
        <w:rPr>
          <w:rFonts w:ascii="Times New Roman" w:hAnsi="Times New Roman"/>
        </w:rPr>
      </w:pPr>
      <w:r>
        <w:rPr>
          <w:rFonts w:cs="Times New Roman" w:ascii="Times New Roman" w:hAnsi="Times New Roman"/>
          <w:rFonts w:ascii="Times New Roman" w:hAnsi="Times New Roman" w:cs="Times New Roman"/>
          <w:lang w:val="en-US"/>
          <w:lang w:val="en-US"/>
          <w:rPrChange w:id="0" w:author="Thanh Sang Huỳnh" w:date="2025-05-15T20:04:39Z">
            <w:rPr>
              <w:sz w:val="26"/>
            </w:rPr>
          </w:rPrChange>
        </w:rPr>
        <w:t>Nội dung</w:t>
      </w:r>
    </w:p>
    <w:p>
      <w:pPr>
        <w:pStyle w:val="Normal"/>
        <w:numPr>
          <w:ilvl w:val="0"/>
          <w:numId w:val="0"/>
        </w:numPr>
        <w:spacing w:before="0" w:after="0"/>
        <w:jc w:val="both"/>
        <w:outlineLvl w:val="0"/>
        <w:rPr>
          <w:rFonts w:ascii="Times New Roman" w:hAnsi="Times New Roman" w:eastAsia="Times New Roman" w:cs="Times New Roman"/>
          <w:b/>
          <w:sz w:val="30"/>
          <w:szCs w:val="30"/>
          <w:lang w:val="en-US"/>
        </w:rPr>
      </w:pPr>
      <w:r>
        <w:rPr>
          <w:rFonts w:eastAsia="Times New Roman" w:cs="Times New Roman" w:ascii="Times New Roman" w:hAnsi="Times New Roman"/>
          <w:b/>
          <w:sz w:val="30"/>
          <w:szCs w:val="30"/>
          <w:lang w:val="en-US"/>
        </w:rPr>
      </w:r>
      <w:bookmarkStart w:id="6" w:name="_Toc142813558"/>
      <w:bookmarkStart w:id="7" w:name="_Toc140297269"/>
      <w:bookmarkStart w:id="8" w:name="_Toc142813558"/>
      <w:bookmarkStart w:id="9" w:name="_Toc140297269"/>
      <w:bookmarkEnd w:id="8"/>
      <w:bookmarkEnd w:id="9"/>
    </w:p>
    <w:p>
      <w:pPr>
        <w:pStyle w:val="Caption"/>
        <w:rPr>
          <w:rFonts w:ascii="Times New Roman" w:hAnsi="Times New Roman"/>
        </w:rPr>
      </w:pPr>
      <w:bookmarkStart w:id="10" w:name="_Toc367742554"/>
      <w:r>
        <w:rPr>
          <w:rFonts w:cs="Times New Roman" w:ascii="Times New Roman" w:hAnsi="Times New Roman"/>
          <w:rFonts w:ascii="Times New Roman" w:hAnsi="Times New Roman" w:cs="Times New Roman"/>
          <w:rPrChange w:id="0" w:author="Thanh Sang Huỳnh" w:date="2025-05-15T20:04:39Z">
            <w:rPr>
              <w:sz w:val="26"/>
              <w:szCs w:val="18"/>
              <w:bCs/>
            </w:rPr>
          </w:rPrChange>
        </w:rPr>
        <w:t xml:space="preserve">Hình </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STYLEREF "1" </w:instrText>
      </w:r>
      <w:r>
        <w:rPr>
          <w:rFonts w:cs="Times New Roman" w:ascii="Times New Roman" w:hAnsi="Times New Roman"/>
        </w:rPr>
        <w:fldChar w:fldCharType="separate"/>
      </w:r>
      <w:r>
        <w:rPr>
          <w:rFonts w:cs="Times New Roman" w:ascii="Times New Roman" w:hAnsi="Times New Roman"/>
        </w:rPr>
        <w:t>TÊN CHƯƠNG 2</w:t>
      </w:r>
      <w:r>
        <w:rPr>
          <w:rFonts w:cs="Times New Roman" w:ascii="Times New Roman" w:hAnsi="Times New Roman"/>
        </w:rPr>
        <w:fldChar w:fldCharType="end"/>
      </w:r>
      <w:r>
        <w:rPr>
          <w:rFonts w:cs="Times New Roman" w:ascii="Times New Roman" w:hAnsi="Times New Roman"/>
          <w:rFonts w:ascii="Times New Roman" w:hAnsi="Times New Roman" w:cs="Times New Roman"/>
          <w:rPrChange w:id="0" w:author="Thanh Sang Huỳnh" w:date="2025-05-15T20:04:39Z">
            <w:rPr>
              <w:sz w:val="26"/>
              <w:szCs w:val="18"/>
              <w:bCs/>
            </w:rPr>
          </w:rPrChange>
        </w:rPr>
        <w:t>.</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SEQ Hình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Fonts w:ascii="Times New Roman" w:hAnsi="Times New Roman" w:cs="Times New Roman"/>
          <w:lang w:val="en-US"/>
          <w:lang w:val="en-US"/>
          <w:rPrChange w:id="0" w:author="Thanh Sang Huỳnh" w:date="2025-05-15T20:04:39Z">
            <w:rPr>
              <w:sz w:val="26"/>
              <w:szCs w:val="18"/>
              <w:bCs/>
            </w:rPr>
          </w:rPrChange>
        </w:rPr>
        <w:t>: Tên hình 1</w:t>
      </w:r>
      <w:bookmarkEnd w:id="10"/>
    </w:p>
    <w:p>
      <w:pPr>
        <w:pStyle w:val="Normal"/>
        <w:rPr>
          <w:rFonts w:ascii="Times New Roman" w:hAnsi="Times New Roman" w:cs="Times New Roman"/>
          <w:lang w:val="en-US"/>
        </w:rPr>
      </w:pPr>
      <w:r>
        <w:rPr>
          <w:rFonts w:cs="Times New Roman" w:ascii="Times New Roman" w:hAnsi="Times New Roman"/>
          <w:lang w:val="en-US"/>
        </w:rPr>
      </w:r>
    </w:p>
    <w:p>
      <w:pPr>
        <w:pStyle w:val="Caption"/>
        <w:rPr>
          <w:rFonts w:ascii="Times New Roman" w:hAnsi="Times New Roman"/>
        </w:rPr>
      </w:pPr>
      <w:bookmarkStart w:id="11" w:name="_Toc367742567"/>
      <w:r>
        <w:rPr>
          <w:rFonts w:cs="Times New Roman" w:ascii="Times New Roman" w:hAnsi="Times New Roman"/>
          <w:rFonts w:ascii="Times New Roman" w:hAnsi="Times New Roman" w:cs="Times New Roman"/>
          <w:rPrChange w:id="0" w:author="Thanh Sang Huỳnh" w:date="2025-05-15T20:04:39Z">
            <w:rPr>
              <w:sz w:val="26"/>
              <w:szCs w:val="18"/>
              <w:bCs/>
            </w:rPr>
          </w:rPrChange>
        </w:rPr>
        <w:t xml:space="preserve">Bảng </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STYLEREF "1" </w:instrText>
      </w:r>
      <w:r>
        <w:rPr>
          <w:rFonts w:cs="Times New Roman" w:ascii="Times New Roman" w:hAnsi="Times New Roman"/>
        </w:rPr>
        <w:fldChar w:fldCharType="separate"/>
      </w:r>
      <w:r>
        <w:rPr>
          <w:rFonts w:cs="Times New Roman" w:ascii="Times New Roman" w:hAnsi="Times New Roman"/>
        </w:rPr>
        <w:t>TÊN CHƯƠNG 2</w:t>
      </w:r>
      <w:r>
        <w:rPr>
          <w:rFonts w:cs="Times New Roman" w:ascii="Times New Roman" w:hAnsi="Times New Roman"/>
        </w:rPr>
        <w:fldChar w:fldCharType="end"/>
      </w:r>
      <w:r>
        <w:rPr>
          <w:rFonts w:cs="Times New Roman" w:ascii="Times New Roman" w:hAnsi="Times New Roman"/>
          <w:rFonts w:ascii="Times New Roman" w:hAnsi="Times New Roman" w:cs="Times New Roman"/>
          <w:rPrChange w:id="0" w:author="Thanh Sang Huỳnh" w:date="2025-05-15T20:04:39Z">
            <w:rPr>
              <w:sz w:val="26"/>
              <w:szCs w:val="18"/>
              <w:bCs/>
            </w:rPr>
          </w:rPrChange>
        </w:rPr>
        <w:t>.</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SEQ Bảng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Fonts w:ascii="Times New Roman" w:hAnsi="Times New Roman" w:cs="Times New Roman"/>
          <w:lang w:val="en-US"/>
          <w:lang w:val="en-US"/>
          <w:rPrChange w:id="0" w:author="Thanh Sang Huỳnh" w:date="2025-05-15T20:04:39Z">
            <w:rPr>
              <w:sz w:val="26"/>
              <w:szCs w:val="18"/>
              <w:bCs/>
            </w:rPr>
          </w:rPrChange>
        </w:rPr>
        <w:t>: Tên bảng 1</w:t>
      </w:r>
      <w:bookmarkEnd w:id="11"/>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szCs w:val="26"/>
          <w:lang w:val="en-US"/>
        </w:rPr>
      </w:pPr>
      <w:r>
        <w:rPr>
          <w:rFonts w:cs="Times New Roman" w:ascii="Times New Roman" w:hAnsi="Times New Roman"/>
          <w:szCs w:val="26"/>
          <w:lang w:val="en-US"/>
        </w:rPr>
      </w:r>
    </w:p>
    <w:p>
      <w:pPr>
        <w:sectPr>
          <w:footerReference w:type="even" r:id="rId2"/>
          <w:footerReference w:type="default" r:id="rId3"/>
          <w:type w:val="nextPage"/>
          <w:pgSz w:w="11906" w:h="16838"/>
          <w:pgMar w:left="1985" w:right="1134" w:gutter="0" w:header="0" w:top="1701" w:footer="708" w:bottom="1985"/>
          <w:pgNumType w:start="1" w:fmt="decimal"/>
          <w:formProt w:val="false"/>
          <w:textDirection w:val="lrTb"/>
          <w:docGrid w:type="default" w:linePitch="360" w:charSpace="0"/>
        </w:sectPr>
        <w:pStyle w:val="Normal"/>
        <w:rPr>
          <w:rFonts w:ascii="Times New Roman" w:hAnsi="Times New Roman" w:cs="Times New Roman"/>
          <w:szCs w:val="26"/>
          <w:lang w:val="en-US"/>
        </w:rPr>
      </w:pPr>
      <w:r>
        <w:rPr>
          <w:rFonts w:cs="Times New Roman" w:ascii="Times New Roman" w:hAnsi="Times New Roman"/>
          <w:szCs w:val="26"/>
          <w:lang w:val="en-US"/>
        </w:rPr>
      </w:r>
    </w:p>
    <w:p>
      <w:pPr>
        <w:pStyle w:val="Heading1"/>
        <w:rPr>
          <w:rFonts w:ascii="Times New Roman" w:hAnsi="Times New Roman"/>
        </w:rPr>
      </w:pPr>
      <w:bookmarkStart w:id="12" w:name="_Toc142813558"/>
      <w:bookmarkStart w:id="13" w:name="_Toc140297269"/>
      <w:bookmarkStart w:id="14" w:name="_Toc367742501"/>
      <w:bookmarkEnd w:id="12"/>
      <w:bookmarkEnd w:id="13"/>
      <w:r>
        <w:rPr>
          <w:rFonts w:ascii="Times New Roman" w:hAnsi="Times New Roman"/>
          <w:rFonts w:ascii="Times New Roman" w:hAnsi="Times New Roman" w:eastAsia="Times New Roman" w:cs="Times New Roman"/>
          <w:lang w:val="en-US"/>
          <w:rPrChange w:id="0" w:author="Thanh Sang Huỳnh" w:date="2025-05-15T20:04:39Z">
            <w:rPr>
              <w:sz w:val="28"/>
              <w:b/>
              <w:szCs w:val="24"/>
            </w:rPr>
          </w:rPrChange>
        </w:rPr>
        <w:t>TÊN CHƯƠNG 2</w:t>
      </w:r>
      <w:bookmarkEnd w:id="14"/>
    </w:p>
    <w:p>
      <w:pPr>
        <w:pStyle w:val="Heading2"/>
        <w:ind w:hanging="567" w:start="567"/>
        <w:rPr>
          <w:rFonts w:ascii="Times New Roman" w:hAnsi="Times New Roman"/>
        </w:rPr>
      </w:pPr>
      <w:bookmarkStart w:id="15" w:name="_Toc367742502"/>
      <w:r>
        <w:rPr>
          <w:rFonts w:eastAsia="Times New Roman" w:cs="Times New Roman" w:ascii="Times New Roman" w:hAnsi="Times New Roman"/>
          <w:rFonts w:ascii="Times New Roman" w:hAnsi="Times New Roman" w:eastAsia="Times New Roman" w:cs="Times New Roman"/>
          <w:lang w:val="en-US"/>
          <w:lang w:val="en-US"/>
          <w:rPrChange w:id="0" w:author="Thanh Sang Huỳnh" w:date="2025-05-15T20:04:39Z">
            <w:rPr>
              <w:sz w:val="26"/>
              <w:b/>
              <w:szCs w:val="26"/>
              <w:bCs/>
            </w:rPr>
          </w:rPrChange>
        </w:rPr>
        <w:t>Chủ đề cấp độ 2</w:t>
      </w:r>
      <w:bookmarkEnd w:id="15"/>
    </w:p>
    <w:p>
      <w:pPr>
        <w:pStyle w:val="Heading3"/>
        <w:ind w:hanging="851" w:start="1078"/>
        <w:rPr>
          <w:rFonts w:ascii="Times New Roman" w:hAnsi="Times New Roman"/>
        </w:rPr>
      </w:pPr>
      <w:bookmarkStart w:id="16" w:name="_Toc367742503"/>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bCs/>
            </w:rPr>
          </w:rPrChange>
        </w:rPr>
        <w:t>Chủ đề cấp độ 3</w:t>
      </w:r>
      <w:bookmarkEnd w:id="16"/>
    </w:p>
    <w:p>
      <w:pPr>
        <w:pStyle w:val="Heading4"/>
        <w:ind w:hanging="1021" w:start="1645"/>
        <w:rPr>
          <w:rFonts w:ascii="Times New Roman" w:hAnsi="Times New Roman"/>
        </w:rPr>
      </w:pPr>
      <w:bookmarkStart w:id="17" w:name="_Toc367742504"/>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iCs/>
              <w:bCs/>
            </w:rPr>
          </w:rPrChange>
        </w:rPr>
        <w:t>Chủ đề cấp độ 4</w:t>
      </w:r>
      <w:bookmarkEnd w:id="17"/>
    </w:p>
    <w:p>
      <w:pPr>
        <w:pStyle w:val="Caption"/>
        <w:rPr>
          <w:rFonts w:ascii="Times New Roman" w:hAnsi="Times New Roman" w:cs="Times New Roman"/>
          <w:lang w:val="en-US"/>
        </w:rPr>
      </w:pPr>
      <w:r>
        <w:rPr>
          <w:rFonts w:cs="Times New Roman" w:ascii="Times New Roman" w:hAnsi="Times New Roman"/>
          <w:lang w:val="en-US"/>
        </w:rPr>
      </w:r>
    </w:p>
    <w:p>
      <w:pPr>
        <w:pStyle w:val="Caption"/>
        <w:rPr>
          <w:rFonts w:ascii="Times New Roman" w:hAnsi="Times New Roman"/>
        </w:rPr>
      </w:pPr>
      <w:bookmarkStart w:id="18" w:name="_Toc367742568"/>
      <w:r>
        <w:rPr>
          <w:rFonts w:cs="Times New Roman" w:ascii="Times New Roman" w:hAnsi="Times New Roman"/>
          <w:rFonts w:ascii="Times New Roman" w:hAnsi="Times New Roman" w:cs="Times New Roman"/>
          <w:rPrChange w:id="0" w:author="Thanh Sang Huỳnh" w:date="2025-05-15T20:04:39Z">
            <w:rPr>
              <w:sz w:val="26"/>
              <w:szCs w:val="18"/>
              <w:bCs/>
            </w:rPr>
          </w:rPrChange>
        </w:rPr>
        <w:t xml:space="preserve">Bảng </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STYLEREF "1" </w:instrText>
      </w:r>
      <w:r>
        <w:rPr>
          <w:rFonts w:cs="Times New Roman" w:ascii="Times New Roman" w:hAnsi="Times New Roman"/>
        </w:rPr>
        <w:fldChar w:fldCharType="separate"/>
      </w:r>
      <w:r>
        <w:rPr>
          <w:rFonts w:cs="Times New Roman" w:ascii="Times New Roman" w:hAnsi="Times New Roman"/>
        </w:rPr>
        <w:t>TÊN CHƯƠNG 2</w:t>
      </w:r>
      <w:r>
        <w:rPr>
          <w:rFonts w:cs="Times New Roman" w:ascii="Times New Roman" w:hAnsi="Times New Roman"/>
        </w:rPr>
        <w:fldChar w:fldCharType="end"/>
      </w:r>
      <w:r>
        <w:rPr>
          <w:rFonts w:cs="Times New Roman" w:ascii="Times New Roman" w:hAnsi="Times New Roman"/>
          <w:rFonts w:ascii="Times New Roman" w:hAnsi="Times New Roman" w:cs="Times New Roman"/>
          <w:rPrChange w:id="0" w:author="Thanh Sang Huỳnh" w:date="2025-05-15T20:04:39Z">
            <w:rPr>
              <w:sz w:val="26"/>
              <w:szCs w:val="18"/>
              <w:bCs/>
            </w:rPr>
          </w:rPrChange>
        </w:rPr>
        <w:t>.</w:t>
      </w:r>
      <w:r>
        <w:rPr>
          <w:rFonts w:cs="Times New Roman" w:ascii="Times New Roman" w:hAnsi="Times New Roman"/>
          <w:rFonts w:ascii="Times New Roman" w:hAnsi="Times New Roman" w:cs="Times New Roman"/>
          <w:rPrChange w:id="0" w:author="Thanh Sang Huỳnh" w:date="2025-05-15T20:04:39Z">
            <w:rPr>
              <w:sz w:val="26"/>
              <w:szCs w:val="18"/>
              <w:bCs/>
            </w:rPr>
          </w:rPrChange>
        </w:rPr>
        <w:fldChar w:fldCharType="begin"/>
      </w:r>
      <w:r>
        <w:rPr>
          <w:rFonts w:cs="Times New Roman" w:ascii="Times New Roman" w:hAnsi="Times New Roman"/>
        </w:rPr>
        <w:instrText xml:space="preserve"> SEQ Bảng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Fonts w:ascii="Times New Roman" w:hAnsi="Times New Roman" w:cs="Times New Roman"/>
          <w:lang w:val="en-US"/>
          <w:lang w:val="en-US"/>
          <w:rPrChange w:id="0" w:author="Thanh Sang Huỳnh" w:date="2025-05-15T20:04:39Z">
            <w:rPr>
              <w:sz w:val="26"/>
              <w:szCs w:val="18"/>
              <w:bCs/>
            </w:rPr>
          </w:rPrChange>
        </w:rPr>
        <w:t>: Tên bảng 1</w:t>
      </w:r>
      <w:bookmarkEnd w:id="18"/>
    </w:p>
    <w:p>
      <w:pPr>
        <w:pStyle w:val="Heading2"/>
        <w:ind w:hanging="567" w:start="567"/>
        <w:rPr>
          <w:rFonts w:ascii="Times New Roman" w:hAnsi="Times New Roman"/>
        </w:rPr>
      </w:pPr>
      <w:bookmarkStart w:id="19" w:name="_Toc367742505"/>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szCs w:val="26"/>
              <w:bCs/>
            </w:rPr>
          </w:rPrChange>
        </w:rPr>
        <w:t>Chủ đề cấp độ 2</w:t>
      </w:r>
      <w:bookmarkEnd w:id="19"/>
    </w:p>
    <w:p>
      <w:pPr>
        <w:pStyle w:val="Heading3"/>
        <w:ind w:hanging="851" w:start="1078"/>
        <w:rPr>
          <w:rFonts w:ascii="Times New Roman" w:hAnsi="Times New Roman"/>
        </w:rPr>
      </w:pPr>
      <w:bookmarkStart w:id="20" w:name="_Toc367742506"/>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bCs/>
            </w:rPr>
          </w:rPrChange>
        </w:rPr>
        <w:t>Chủ đề cấp độ 3</w:t>
      </w:r>
      <w:bookmarkEnd w:id="20"/>
    </w:p>
    <w:p>
      <w:pPr>
        <w:pStyle w:val="Normal"/>
        <w:rPr>
          <w:rFonts w:ascii="Times New Roman" w:hAnsi="Times New Roman" w:cs="Times New Roman"/>
          <w:szCs w:val="26"/>
          <w:lang w:val="en-US"/>
        </w:rPr>
      </w:pPr>
      <w:r>
        <w:rPr>
          <w:rFonts w:cs="Times New Roman" w:ascii="Times New Roman" w:hAnsi="Times New Roman"/>
          <w:szCs w:val="26"/>
          <w:lang w:val="en-US"/>
        </w:rPr>
      </w:r>
    </w:p>
    <w:p>
      <w:pPr>
        <w:sectPr>
          <w:footerReference w:type="default" r:id="rId4"/>
          <w:footerReference w:type="first" r:id="rId5"/>
          <w:type w:val="nextPage"/>
          <w:pgSz w:w="11906" w:h="16838"/>
          <w:pgMar w:left="1985" w:right="1134" w:gutter="0" w:header="0" w:top="1701" w:footer="708" w:bottom="1985"/>
          <w:pgNumType w:fmt="decimal"/>
          <w:formProt w:val="false"/>
          <w:textDirection w:val="lrTb"/>
          <w:docGrid w:type="default" w:linePitch="360" w:charSpace="0"/>
        </w:sectPr>
        <w:pStyle w:val="Normal"/>
        <w:rPr>
          <w:rFonts w:ascii="Times New Roman" w:hAnsi="Times New Roman" w:cs="Times New Roman"/>
          <w:szCs w:val="26"/>
          <w:lang w:val="en-US"/>
        </w:rPr>
      </w:pPr>
      <w:r>
        <w:rPr>
          <w:rFonts w:cs="Times New Roman" w:ascii="Times New Roman" w:hAnsi="Times New Roman"/>
          <w:szCs w:val="26"/>
          <w:lang w:val="en-US"/>
        </w:rPr>
      </w:r>
    </w:p>
    <w:p>
      <w:pPr>
        <w:pStyle w:val="Heading1"/>
        <w:rPr>
          <w:rFonts w:ascii="Times New Roman" w:hAnsi="Times New Roman"/>
        </w:rPr>
      </w:pPr>
      <w:bookmarkStart w:id="21" w:name="_Toc367742507"/>
      <w:r>
        <w:rPr>
          <w:rFonts w:ascii="Times New Roman" w:hAnsi="Times New Roman"/>
          <w:rFonts w:ascii="Times New Roman" w:hAnsi="Times New Roman" w:eastAsia="Times New Roman" w:cs="Times New Roman"/>
          <w:lang w:val="en-US"/>
          <w:rPrChange w:id="0" w:author="Thanh Sang Huỳnh" w:date="2025-05-15T20:04:39Z">
            <w:rPr>
              <w:sz w:val="28"/>
              <w:b/>
              <w:szCs w:val="24"/>
            </w:rPr>
          </w:rPrChange>
        </w:rPr>
        <w:t>TÊN CHƯƠNG 3</w:t>
      </w:r>
      <w:bookmarkEnd w:id="21"/>
    </w:p>
    <w:p>
      <w:pPr>
        <w:pStyle w:val="Heading2"/>
        <w:ind w:hanging="567" w:start="567"/>
        <w:rPr>
          <w:rFonts w:ascii="Times New Roman" w:hAnsi="Times New Roman"/>
        </w:rPr>
      </w:pPr>
      <w:bookmarkStart w:id="22" w:name="_Toc367742508"/>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szCs w:val="26"/>
              <w:bCs/>
            </w:rPr>
          </w:rPrChange>
        </w:rPr>
        <w:t>Chủ đề cấp độ 2</w:t>
      </w:r>
      <w:bookmarkEnd w:id="22"/>
    </w:p>
    <w:p>
      <w:pPr>
        <w:pStyle w:val="Normal"/>
        <w:rPr>
          <w:rFonts w:ascii="Times New Roman" w:hAnsi="Times New Roman"/>
        </w:rPr>
      </w:pPr>
      <w:r>
        <w:rPr>
          <w:rFonts w:cs="Times New Roman" w:ascii="Times New Roman" w:hAnsi="Times New Roman"/>
          <w:rFonts w:ascii="Times New Roman" w:hAnsi="Times New Roman" w:cs="Times New Roman"/>
          <w:szCs w:val="26"/>
          <w:lang w:val="en-US"/>
          <w:lang w:val="en-US"/>
          <w:rPrChange w:id="0" w:author="Thanh Sang Huỳnh" w:date="2025-05-15T20:04:39Z">
            <w:rPr>
              <w:sz w:val="26"/>
              <w:szCs w:val="26"/>
            </w:rPr>
          </w:rPrChange>
        </w:rPr>
        <w:t>Nội dung …………………</w:t>
      </w:r>
    </w:p>
    <w:p>
      <w:pPr>
        <w:pStyle w:val="Normal"/>
        <w:rPr>
          <w:rFonts w:ascii="Times New Roman" w:hAnsi="Times New Roman"/>
        </w:rPr>
      </w:pPr>
      <w:r>
        <w:rPr>
          <w:rFonts w:cs="Times New Roman" w:ascii="Times New Roman" w:hAnsi="Times New Roman"/>
          <w:rFonts w:ascii="Times New Roman" w:hAnsi="Times New Roman" w:cs="Times New Roman"/>
          <w:szCs w:val="26"/>
          <w:lang w:val="en-US"/>
          <w:lang w:val="en-US"/>
          <w:rPrChange w:id="0" w:author="Thanh Sang Huỳnh" w:date="2025-05-15T20:04:39Z">
            <w:rPr>
              <w:sz w:val="26"/>
              <w:szCs w:val="26"/>
            </w:rPr>
          </w:rPrChange>
        </w:rPr>
        <w:t>Nội dung………………….</w:t>
      </w:r>
    </w:p>
    <w:p>
      <w:pPr>
        <w:pStyle w:val="Heading3"/>
        <w:ind w:hanging="851" w:start="1078"/>
        <w:rPr>
          <w:rFonts w:ascii="Times New Roman" w:hAnsi="Times New Roman"/>
        </w:rPr>
      </w:pPr>
      <w:bookmarkStart w:id="23" w:name="_Toc367742509"/>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bCs/>
            </w:rPr>
          </w:rPrChange>
        </w:rPr>
        <w:t>Chủ đề cấp độ 3</w:t>
      </w:r>
      <w:bookmarkEnd w:id="23"/>
    </w:p>
    <w:p>
      <w:pPr>
        <w:pStyle w:val="Heading4"/>
        <w:ind w:hanging="1021" w:start="1645"/>
        <w:rPr>
          <w:rFonts w:ascii="Times New Roman" w:hAnsi="Times New Roman"/>
        </w:rPr>
      </w:pPr>
      <w:bookmarkStart w:id="24" w:name="_Toc367742510"/>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iCs/>
              <w:bCs/>
            </w:rPr>
          </w:rPrChange>
        </w:rPr>
        <w:t>Chủ đề cấp độ 4</w:t>
      </w:r>
      <w:bookmarkEnd w:id="24"/>
    </w:p>
    <w:p>
      <w:pPr>
        <w:pStyle w:val="Heading2"/>
        <w:ind w:hanging="567" w:start="567"/>
        <w:rPr>
          <w:rFonts w:ascii="Times New Roman" w:hAnsi="Times New Roman"/>
        </w:rPr>
      </w:pPr>
      <w:bookmarkStart w:id="25" w:name="_Toc367742511"/>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6"/>
              <w:b/>
              <w:szCs w:val="26"/>
              <w:bCs/>
            </w:rPr>
          </w:rPrChange>
        </w:rPr>
        <w:t>Chủ đề cấp độ 2</w:t>
      </w:r>
      <w:bookmarkEnd w:id="25"/>
    </w:p>
    <w:p>
      <w:pPr>
        <w:sectPr>
          <w:footerReference w:type="default" r:id="rId6"/>
          <w:footerReference w:type="first" r:id="rId7"/>
          <w:type w:val="nextPage"/>
          <w:pgSz w:w="11906" w:h="16838"/>
          <w:pgMar w:left="1985" w:right="1134" w:gutter="0" w:header="0" w:top="1701" w:footer="708" w:bottom="1985"/>
          <w:pgNumType w:fmt="decimal"/>
          <w:formProt w:val="false"/>
          <w:textDirection w:val="lrTb"/>
          <w:docGrid w:type="default" w:linePitch="360" w:charSpace="0"/>
        </w:sectPr>
        <w:pStyle w:val="Normal"/>
        <w:rPr>
          <w:rFonts w:ascii="Times New Roman" w:hAnsi="Times New Roman" w:cs="Times New Roman"/>
          <w:lang w:val="en-US"/>
        </w:rPr>
      </w:pPr>
      <w:r>
        <w:rPr>
          <w:rFonts w:cs="Times New Roman" w:ascii="Times New Roman" w:hAnsi="Times New Roman"/>
          <w:lang w:val="en-US"/>
        </w:rPr>
      </w:r>
    </w:p>
    <w:p>
      <w:pPr>
        <w:pStyle w:val="Title"/>
        <w:rPr>
          <w:rFonts w:ascii="Times New Roman" w:hAnsi="Times New Roman"/>
        </w:rPr>
      </w:pPr>
      <w:r>
        <w:rPr>
          <w:rFonts w:cs="Times New Roman" w:ascii="Times New Roman" w:hAnsi="Times New Roman"/>
          <w:rFonts w:ascii="Times New Roman" w:hAnsi="Times New Roman" w:eastAsia="ＭＳ ゴシック" w:cs="Times New Roman" w:eastAsiaTheme="majorEastAsia"/>
          <w:lang w:val="en-US"/>
          <w:lang w:val="en-US"/>
          <w:rPrChange w:id="0" w:author="Thanh Sang Huỳnh" w:date="2025-05-15T20:04:39Z">
            <w:rPr>
              <w:sz w:val="28"/>
              <w:spacing w:val="5"/>
              <w:b/>
              <w:kern w:val="2"/>
              <w:szCs w:val="52"/>
            </w:rPr>
          </w:rPrChange>
        </w:rPr>
        <w:t>TÀI LIỆU THAM KHẢO</w:t>
      </w:r>
    </w:p>
    <w:p>
      <w:pPr>
        <w:pStyle w:val="Normal"/>
        <w:spacing w:before="0" w:after="120"/>
        <w:rPr>
          <w:rFonts w:ascii="Times New Roman" w:hAnsi="Times New Roman"/>
        </w:rPr>
      </w:pPr>
      <w:r>
        <w:rPr>
          <w:rFonts w:cs="Times New Roman" w:ascii="Times New Roman" w:hAnsi="Times New Roman"/>
          <w:rFonts w:ascii="Times New Roman" w:hAnsi="Times New Roman" w:cs="Times New Roman"/>
          <w:szCs w:val="26"/>
          <w:lang w:val="en-US"/>
          <w:lang w:val="en-US"/>
          <w:rPrChange w:id="0" w:author="Thanh Sang Huỳnh" w:date="2025-05-15T20:04:39Z">
            <w:rPr>
              <w:sz w:val="26"/>
              <w:szCs w:val="26"/>
            </w:rPr>
          </w:rPrChange>
        </w:rPr>
        <w:t>Theo chuẩn IEEE</w:t>
      </w:r>
    </w:p>
    <w:sectPr>
      <w:footerReference w:type="default" r:id="rId8"/>
      <w:footerReference w:type="first" r:id="rId9"/>
      <w:type w:val="nextPage"/>
      <w:pgSz w:w="11906" w:h="16838"/>
      <w:pgMar w:left="1985" w:right="1134" w:gutter="0" w:header="0" w:top="1701" w:footer="708" w:bottom="198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roman"/>
    <w:pitch w:val="default"/>
  </w:font>
  <w:font w:name="Cambria">
    <w:charset w:val="01"/>
    <w:family w:val="roman"/>
    <w:pitch w:val="default"/>
  </w:font>
  <w:font w:name="Times New Roman">
    <w:charset w:val="01"/>
    <w:family w:val="roman"/>
    <w:pitch w:val="default"/>
  </w:font>
  <w:font w:name="Tahoma">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1979605"/>
    </w:sdtPr>
    <w:sdtContent>
      <w:p>
        <w:pPr>
          <w:pStyle w:val="Footer"/>
          <w:pBdr>
            <w:top w:val="double" w:sz="4" w:space="1" w:color="000000"/>
          </w:pBdr>
          <w:jc w:val="center"/>
          <w:rPr/>
        </w:pPr>
        <w:r>
          <w:rPr/>
          <w:fldChar w:fldCharType="begin"/>
        </w:r>
        <w:r>
          <w:rPr/>
          <w:instrText xml:space="preserve"> PAGE </w:instrText>
        </w:r>
        <w:r>
          <w:rPr/>
          <w:fldChar w:fldCharType="separate"/>
        </w:r>
        <w:r>
          <w:rPr/>
          <w:t>2</w:t>
        </w:r>
        <w:r>
          <w:rPr/>
          <w:fldChar w:fldCharType="end"/>
        </w:r>
      </w:p>
      <w:p>
        <w:pPr>
          <w:pStyle w:val="Footer"/>
          <w:pBdr>
            <w:top w:val="double" w:sz="4" w:space="1" w:color="000000"/>
          </w:pBdr>
          <w:rPr>
            <w:rFonts w:cs="Cambria" w:cstheme="majorHAnsi"/>
          </w:rPr>
        </w:pPr>
        <w:r>
          <w:rPr>
            <w:rFonts w:cs="Cambria" w:cstheme="majorHAnsi"/>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1979605"/>
    </w:sdtPr>
    <w:sdtContent>
      <w:p>
        <w:pPr>
          <w:pStyle w:val="Footer"/>
          <w:pBdr>
            <w:top w:val="double" w:sz="4" w:space="1" w:color="000000"/>
          </w:pBdr>
          <w:jc w:val="center"/>
          <w:rPr/>
        </w:pPr>
        <w:r>
          <w:rPr/>
          <w:fldChar w:fldCharType="begin"/>
        </w:r>
        <w:r>
          <w:rPr/>
          <w:instrText xml:space="preserve"> PAGE </w:instrText>
        </w:r>
        <w:r>
          <w:rPr/>
          <w:fldChar w:fldCharType="separate"/>
        </w:r>
        <w:r>
          <w:rPr/>
          <w:t>3</w:t>
        </w:r>
        <w:r>
          <w:rPr/>
          <w:fldChar w:fldCharType="end"/>
        </w:r>
      </w:p>
      <w:p>
        <w:pPr>
          <w:pStyle w:val="Footer"/>
          <w:pBdr>
            <w:top w:val="double" w:sz="4" w:space="1" w:color="000000"/>
          </w:pBdr>
          <w:rPr>
            <w:rFonts w:cs="Cambria" w:cstheme="majorHAnsi"/>
          </w:rPr>
        </w:pPr>
        <w:r>
          <w:rPr>
            <w:rFonts w:cs="Cambria" w:cstheme="majorHAnsi"/>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1979605"/>
    </w:sdtPr>
    <w:sdtContent>
      <w:p>
        <w:pPr>
          <w:pStyle w:val="Footer"/>
          <w:pBdr>
            <w:top w:val="double" w:sz="4" w:space="1" w:color="000000"/>
          </w:pBdr>
          <w:jc w:val="center"/>
          <w:rPr/>
        </w:pPr>
        <w:r>
          <w:rPr/>
          <w:fldChar w:fldCharType="begin"/>
        </w:r>
        <w:r>
          <w:rPr/>
          <w:instrText xml:space="preserve"> PAGE </w:instrText>
        </w:r>
        <w:r>
          <w:rPr/>
          <w:fldChar w:fldCharType="separate"/>
        </w:r>
        <w:r>
          <w:rPr/>
          <w:t>4</w:t>
        </w:r>
        <w:r>
          <w:rPr/>
          <w:fldChar w:fldCharType="end"/>
        </w:r>
      </w:p>
      <w:p>
        <w:pPr>
          <w:pStyle w:val="Footer"/>
          <w:pBdr>
            <w:top w:val="double" w:sz="4" w:space="1" w:color="000000"/>
          </w:pBdr>
          <w:rPr>
            <w:rFonts w:cs="Cambria" w:cstheme="majorHAnsi"/>
          </w:rPr>
        </w:pPr>
        <w:r>
          <w:rPr>
            <w:rFonts w:cs="Cambria" w:cstheme="majorHAnsi"/>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1979605"/>
    </w:sdtPr>
    <w:sdtContent>
      <w:p>
        <w:pPr>
          <w:pStyle w:val="Footer"/>
          <w:pBdr>
            <w:top w:val="double" w:sz="4" w:space="1" w:color="000000"/>
          </w:pBdr>
          <w:jc w:val="center"/>
          <w:rPr/>
        </w:pPr>
        <w:r>
          <w:rPr/>
          <w:fldChar w:fldCharType="begin"/>
        </w:r>
        <w:r>
          <w:rPr/>
          <w:instrText xml:space="preserve"> PAGE </w:instrText>
        </w:r>
        <w:r>
          <w:rPr/>
          <w:fldChar w:fldCharType="separate"/>
        </w:r>
        <w:r>
          <w:rPr/>
          <w:t>5</w:t>
        </w:r>
        <w:r>
          <w:rPr/>
          <w:fldChar w:fldCharType="end"/>
        </w:r>
      </w:p>
      <w:p>
        <w:pPr>
          <w:pStyle w:val="Footer"/>
          <w:pBdr>
            <w:top w:val="double" w:sz="4" w:space="1" w:color="000000"/>
          </w:pBdr>
          <w:rPr>
            <w:rFonts w:cs="Cambria" w:cstheme="majorHAnsi"/>
          </w:rPr>
        </w:pPr>
        <w:r>
          <w:rPr>
            <w:rFonts w:cs="Cambria" w:cstheme="majorHAnsi"/>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ương %1."/>
      <w:lvlJc w:val="start"/>
      <w:pPr>
        <w:tabs>
          <w:tab w:val="num" w:pos="0"/>
        </w:tabs>
        <w:ind w:start="360" w:hanging="360"/>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start"/>
      <w:pPr>
        <w:tabs>
          <w:tab w:val="num" w:pos="0"/>
        </w:tabs>
        <w:ind w:start="720" w:hanging="360"/>
      </w:pPr>
      <w:rPr/>
    </w:lvl>
    <w:lvl w:ilvl="2">
      <w:start w:val="1"/>
      <w:pStyle w:val="Heading3"/>
      <w:numFmt w:val="decimal"/>
      <w:lvlText w:val="%1.%2.%3."/>
      <w:lvlJc w:val="start"/>
      <w:pPr>
        <w:tabs>
          <w:tab w:val="num" w:pos="0"/>
        </w:tabs>
        <w:ind w:start="1080" w:hanging="360"/>
      </w:pPr>
      <w:rPr/>
    </w:lvl>
    <w:lvl w:ilvl="3">
      <w:start w:val="1"/>
      <w:pStyle w:val="Heading4"/>
      <w:numFmt w:val="decimal"/>
      <w:lvlText w:val="%1.%2.%3.%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num w:numId="1">
    <w:abstractNumId w:val="1"/>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a4e"/>
    <w:pPr>
      <w:widowControl/>
      <w:bidi w:val="0"/>
      <w:spacing w:lineRule="auto" w:line="360" w:before="0" w:after="120"/>
      <w:jc w:val="start"/>
    </w:pPr>
    <w:rPr>
      <w:rFonts w:ascii="Cambria" w:hAnsi="Cambria" w:asciiTheme="majorHAnsi" w:hAnsiTheme="majorHAnsi" w:eastAsia="Calibri" w:cs=""/>
      <w:color w:val="auto"/>
      <w:kern w:val="0"/>
      <w:sz w:val="26"/>
      <w:szCs w:val="22"/>
      <w:lang w:val="vi-VN" w:eastAsia="en-US" w:bidi="ar-SA"/>
    </w:rPr>
  </w:style>
  <w:style w:type="paragraph" w:styleId="Heading1">
    <w:name w:val="Heading 1"/>
    <w:basedOn w:val="Normal"/>
    <w:next w:val="Normal"/>
    <w:link w:val="Heading1Char"/>
    <w:qFormat/>
    <w:rsid w:val="00cf53a2"/>
    <w:pPr>
      <w:keepNext w:val="true"/>
      <w:numPr>
        <w:ilvl w:val="0"/>
        <w:numId w:val="1"/>
      </w:numPr>
      <w:spacing w:before="120" w:after="120"/>
      <w:outlineLvl w:val="0"/>
    </w:pPr>
    <w:rPr>
      <w:rFonts w:ascii="Times New Roman" w:hAnsi="Times New Roman" w:eastAsia="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val="true"/>
      <w:keepLines/>
      <w:numPr>
        <w:ilvl w:val="1"/>
        <w:numId w:val="1"/>
      </w:numPr>
      <w:spacing w:before="200" w:after="120"/>
      <w:ind w:hanging="567" w:start="567"/>
      <w:outlineLvl w:val="1"/>
    </w:pPr>
    <w:rPr>
      <w:rFonts w:eastAsia="ＭＳ ゴシック" w:cs="" w:cstheme="majorBidi" w:eastAsiaTheme="majorEastAsia"/>
      <w:b/>
      <w:bCs/>
      <w:szCs w:val="26"/>
    </w:rPr>
  </w:style>
  <w:style w:type="paragraph" w:styleId="Heading3">
    <w:name w:val="Heading 3"/>
    <w:basedOn w:val="Normal"/>
    <w:next w:val="Normal"/>
    <w:link w:val="Heading3Char"/>
    <w:uiPriority w:val="9"/>
    <w:unhideWhenUsed/>
    <w:qFormat/>
    <w:rsid w:val="00cf53a2"/>
    <w:pPr>
      <w:keepNext w:val="true"/>
      <w:keepLines/>
      <w:numPr>
        <w:ilvl w:val="2"/>
        <w:numId w:val="1"/>
      </w:numPr>
      <w:spacing w:before="120" w:after="120"/>
      <w:ind w:hanging="851" w:start="1078"/>
      <w:outlineLvl w:val="2"/>
    </w:pPr>
    <w:rPr>
      <w:rFonts w:eastAsia="ＭＳ ゴシック" w:cs="" w:cstheme="majorBidi" w:eastAsiaTheme="majorEastAsia"/>
      <w:b/>
      <w:bCs/>
    </w:rPr>
  </w:style>
  <w:style w:type="paragraph" w:styleId="Heading4">
    <w:name w:val="Heading 4"/>
    <w:basedOn w:val="Normal"/>
    <w:next w:val="Normal"/>
    <w:link w:val="Heading4Char"/>
    <w:uiPriority w:val="9"/>
    <w:unhideWhenUsed/>
    <w:qFormat/>
    <w:rsid w:val="00cf53a2"/>
    <w:pPr>
      <w:keepNext w:val="true"/>
      <w:keepLines/>
      <w:numPr>
        <w:ilvl w:val="3"/>
        <w:numId w:val="1"/>
      </w:numPr>
      <w:spacing w:before="120" w:after="120"/>
      <w:ind w:hanging="1021" w:start="1645"/>
      <w:outlineLvl w:val="3"/>
    </w:pPr>
    <w:rPr>
      <w:rFonts w:eastAsia="ＭＳ ゴシック" w:cs="" w:cstheme="majorBidi" w:eastAsiaTheme="majorEastAsia"/>
      <w:b/>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f53a2"/>
    <w:rPr>
      <w:rFonts w:ascii="Times New Roman" w:hAnsi="Times New Roman" w:eastAsia="Times New Roman" w:cs="Times New Roman"/>
      <w:b/>
      <w:sz w:val="28"/>
      <w:szCs w:val="24"/>
      <w:lang w:val="en-US"/>
    </w:rPr>
  </w:style>
  <w:style w:type="character" w:styleId="BalloonTextChar" w:customStyle="1">
    <w:name w:val="Balloon Text Char"/>
    <w:basedOn w:val="DefaultParagraphFont"/>
    <w:link w:val="BalloonText"/>
    <w:uiPriority w:val="99"/>
    <w:semiHidden/>
    <w:qFormat/>
    <w:rsid w:val="00c05ce5"/>
    <w:rPr>
      <w:rFonts w:ascii="Tahoma" w:hAnsi="Tahoma" w:cs="Tahoma"/>
      <w:sz w:val="16"/>
      <w:szCs w:val="16"/>
    </w:rPr>
  </w:style>
  <w:style w:type="character" w:styleId="HeaderChar" w:customStyle="1">
    <w:name w:val="Header Char"/>
    <w:basedOn w:val="DefaultParagraphFont"/>
    <w:link w:val="Header"/>
    <w:uiPriority w:val="99"/>
    <w:qFormat/>
    <w:rsid w:val="00c05ce5"/>
    <w:rPr/>
  </w:style>
  <w:style w:type="character" w:styleId="FooterChar" w:customStyle="1">
    <w:name w:val="Footer Char"/>
    <w:basedOn w:val="DefaultParagraphFont"/>
    <w:link w:val="Footer"/>
    <w:uiPriority w:val="99"/>
    <w:qFormat/>
    <w:rsid w:val="00c05ce5"/>
    <w:rPr/>
  </w:style>
  <w:style w:type="character" w:styleId="Heading2Char" w:customStyle="1">
    <w:name w:val="Heading 2 Char"/>
    <w:basedOn w:val="DefaultParagraphFont"/>
    <w:link w:val="Heading2"/>
    <w:uiPriority w:val="9"/>
    <w:qFormat/>
    <w:rsid w:val="00cf53a2"/>
    <w:rPr>
      <w:rFonts w:ascii="Cambria" w:hAnsi="Cambria" w:eastAsia="ＭＳ ゴシック"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cf53a2"/>
    <w:rPr>
      <w:rFonts w:ascii="Cambria" w:hAnsi="Cambria" w:eastAsia="ＭＳ ゴシック" w:cs="" w:asciiTheme="majorHAnsi" w:cstheme="majorBidi" w:eastAsiaTheme="majorEastAsia" w:hAnsiTheme="majorHAnsi"/>
      <w:b/>
      <w:bCs/>
      <w:sz w:val="26"/>
    </w:rPr>
  </w:style>
  <w:style w:type="character" w:styleId="Heading4Char" w:customStyle="1">
    <w:name w:val="Heading 4 Char"/>
    <w:basedOn w:val="DefaultParagraphFont"/>
    <w:link w:val="Heading4"/>
    <w:uiPriority w:val="9"/>
    <w:qFormat/>
    <w:rsid w:val="00cf53a2"/>
    <w:rPr>
      <w:rFonts w:ascii="Cambria" w:hAnsi="Cambria" w:eastAsia="ＭＳ ゴシック" w:cs="" w:asciiTheme="majorHAnsi" w:cstheme="majorBidi" w:eastAsiaTheme="majorEastAsia" w:hAnsiTheme="majorHAnsi"/>
      <w:b/>
      <w:bCs/>
      <w:iCs/>
      <w:sz w:val="26"/>
    </w:rPr>
  </w:style>
  <w:style w:type="character" w:styleId="TitleChar" w:customStyle="1">
    <w:name w:val="Title Char"/>
    <w:basedOn w:val="DefaultParagraphFont"/>
    <w:link w:val="Title"/>
    <w:uiPriority w:val="10"/>
    <w:qFormat/>
    <w:rsid w:val="005d7bc1"/>
    <w:rPr>
      <w:rFonts w:ascii="Cambria" w:hAnsi="Cambria" w:eastAsia="ＭＳ ゴシック" w:cs="" w:asciiTheme="majorHAnsi" w:cstheme="majorBidi" w:eastAsiaTheme="majorEastAsia" w:hAnsiTheme="majorHAnsi"/>
      <w:b/>
      <w:spacing w:val="5"/>
      <w:kern w:val="2"/>
      <w:sz w:val="28"/>
      <w:szCs w:val="52"/>
    </w:rPr>
  </w:style>
  <w:style w:type="character" w:styleId="Hyperlink">
    <w:name w:val="Hyperlink"/>
    <w:basedOn w:val="DefaultParagraphFont"/>
    <w:uiPriority w:val="99"/>
    <w:unhideWhenUsed/>
    <w:rsid w:val="00fb6ee8"/>
    <w:rPr>
      <w:color w:themeColor="hyperlink"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sz w:val="24"/>
    </w:rPr>
  </w:style>
  <w:style w:type="paragraph" w:styleId="Caption">
    <w:name w:val="Caption"/>
    <w:basedOn w:val="Normal"/>
    <w:next w:val="Normal"/>
    <w:uiPriority w:val="35"/>
    <w:unhideWhenUsed/>
    <w:qFormat/>
    <w:rsid w:val="009d7a32"/>
    <w:pPr>
      <w:spacing w:lineRule="auto" w:line="240"/>
      <w:jc w:val="center"/>
    </w:pPr>
    <w:rPr>
      <w:bCs/>
      <w:szCs w:val="18"/>
    </w:rPr>
  </w:style>
  <w:style w:type="paragraph" w:styleId="Index">
    <w:name w:val="Index"/>
    <w:basedOn w:val="Normal"/>
    <w:qFormat/>
    <w:pPr>
      <w:suppressLineNumbers/>
    </w:pPr>
    <w:rPr>
      <w:rFonts w:ascii="Times New Roman" w:hAnsi="Times New Roman" w:cs="Noto Sans Devanagari"/>
      <w:sz w:val="24"/>
    </w:rPr>
  </w:style>
  <w:style w:type="paragraph" w:styleId="BalloonText">
    <w:name w:val="Balloon Text"/>
    <w:basedOn w:val="Normal"/>
    <w:link w:val="BalloonTextChar"/>
    <w:uiPriority w:val="99"/>
    <w:semiHidden/>
    <w:unhideWhenUsed/>
    <w:qFormat/>
    <w:rsid w:val="00c05ce5"/>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05ce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e5"/>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5d7bc1"/>
    <w:pPr>
      <w:spacing w:lineRule="auto" w:line="240" w:before="0" w:after="240"/>
      <w:contextualSpacing/>
      <w:jc w:val="center"/>
    </w:pPr>
    <w:rPr>
      <w:rFonts w:eastAsia="ＭＳ ゴシック" w:cs="" w:cstheme="majorBidi" w:eastAsiaTheme="majorEastAsia"/>
      <w:b/>
      <w:spacing w:val="5"/>
      <w:kern w:val="2"/>
      <w:sz w:val="28"/>
      <w:szCs w:val="52"/>
    </w:rPr>
  </w:style>
  <w:style w:type="paragraph" w:styleId="TOC2">
    <w:name w:val="TOC 2"/>
    <w:basedOn w:val="Normal"/>
    <w:next w:val="Normal"/>
    <w:autoRedefine/>
    <w:uiPriority w:val="39"/>
    <w:unhideWhenUsed/>
    <w:rsid w:val="00fb6ee8"/>
    <w:pPr>
      <w:spacing w:before="0" w:after="100"/>
      <w:ind w:start="260"/>
    </w:pPr>
    <w:rPr/>
  </w:style>
  <w:style w:type="paragraph" w:styleId="TOC1">
    <w:name w:val="TOC 1"/>
    <w:basedOn w:val="Normal"/>
    <w:next w:val="Normal"/>
    <w:autoRedefine/>
    <w:uiPriority w:val="39"/>
    <w:unhideWhenUsed/>
    <w:rsid w:val="00fb6ee8"/>
    <w:pPr>
      <w:spacing w:before="0" w:after="100"/>
    </w:pPr>
    <w:rPr/>
  </w:style>
  <w:style w:type="paragraph" w:styleId="TOC3">
    <w:name w:val="TOC 3"/>
    <w:basedOn w:val="Normal"/>
    <w:next w:val="Normal"/>
    <w:autoRedefine/>
    <w:uiPriority w:val="39"/>
    <w:unhideWhenUsed/>
    <w:rsid w:val="00fb6ee8"/>
    <w:pPr>
      <w:spacing w:before="0" w:after="100"/>
      <w:ind w:start="520"/>
    </w:pPr>
    <w:rPr/>
  </w:style>
  <w:style w:type="paragraph" w:styleId="TOC4">
    <w:name w:val="TOC 4"/>
    <w:basedOn w:val="Normal"/>
    <w:next w:val="Normal"/>
    <w:autoRedefine/>
    <w:uiPriority w:val="39"/>
    <w:unhideWhenUsed/>
    <w:rsid w:val="00fb6ee8"/>
    <w:pPr>
      <w:spacing w:before="0" w:after="100"/>
      <w:ind w:start="780"/>
    </w:pPr>
    <w:rPr/>
  </w:style>
  <w:style w:type="paragraph" w:styleId="TableofFigures">
    <w:name w:val="Table of Figures"/>
    <w:basedOn w:val="Normal"/>
    <w:next w:val="Normal"/>
    <w:uiPriority w:val="99"/>
    <w:unhideWhenUsed/>
    <w:rsid w:val="00fb6ee8"/>
    <w:pPr>
      <w:spacing w:before="0" w:after="0"/>
    </w:pPr>
    <w:rPr/>
  </w:style>
  <w:style w:type="paragraph" w:styleId="ListParagraph">
    <w:name w:val="List Paragraph"/>
    <w:basedOn w:val="Normal"/>
    <w:uiPriority w:val="34"/>
    <w:qFormat/>
    <w:rsid w:val="00610877"/>
    <w:pPr>
      <w:spacing w:lineRule="auto" w:line="240" w:before="0" w:after="0"/>
      <w:ind w:start="720"/>
      <w:contextualSpacing/>
      <w:jc w:val="both"/>
    </w:pPr>
    <w:rPr>
      <w:rFonts w:ascii="Times New Roman" w:hAnsi="Times New Roman" w:cs="Times New Roman"/>
      <w:szCs w:val="26"/>
      <w:lang w:val="en-US"/>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c05ce5"/>
    <w:pPr>
      <w:spacing w:after="0" w:line="240" w:lineRule="auto"/>
    </w:pPr>
    <w:rPr>
      <w:lang w:eastAsia="vi-V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2AB17-ACD0-494A-ACF9-FE6FB5A0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LibreOffice/24.2.7.2$Linux_X86_64 LibreOffice_project/420$Build-2</Application>
  <AppVersion>15.0000</AppVersion>
  <Pages>13</Pages>
  <Words>638</Words>
  <Characters>2137</Characters>
  <CharactersWithSpaces>2683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Welcome</dc:creator>
  <dc:description/>
  <dc:language>en-US</dc:language>
  <cp:lastModifiedBy>Thanh Sang Huỳnh</cp:lastModifiedBy>
  <cp:lastPrinted>2013-11-07T09:17:00Z</cp:lastPrinted>
  <dcterms:modified xsi:type="dcterms:W3CDTF">2025-05-15T20:27:34Z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